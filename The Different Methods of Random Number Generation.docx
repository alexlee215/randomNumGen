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919E" w14:textId="4F1C4409" w:rsidR="00B20FDD" w:rsidRPr="0035658C" w:rsidRDefault="00B20FDD" w:rsidP="00333890">
      <w:pPr>
        <w:spacing w:line="480" w:lineRule="auto"/>
        <w:jc w:val="center"/>
        <w:rPr>
          <w:rFonts w:ascii="Times New Roman" w:hAnsi="Times New Roman" w:cs="Times New Roman"/>
          <w:b/>
          <w:sz w:val="28"/>
          <w:szCs w:val="28"/>
        </w:rPr>
      </w:pPr>
      <w:r w:rsidRPr="0035658C">
        <w:rPr>
          <w:rFonts w:ascii="Times New Roman" w:hAnsi="Times New Roman" w:cs="Times New Roman"/>
          <w:b/>
          <w:sz w:val="28"/>
          <w:szCs w:val="28"/>
        </w:rPr>
        <w:t>The Different Methods of Random Number Generation</w:t>
      </w:r>
    </w:p>
    <w:p w14:paraId="0A4B2D93" w14:textId="2992760B" w:rsidR="00D97225" w:rsidRPr="0035658C" w:rsidRDefault="00D943D5" w:rsidP="00333890">
      <w:pPr>
        <w:spacing w:line="480" w:lineRule="auto"/>
        <w:jc w:val="center"/>
        <w:rPr>
          <w:rFonts w:ascii="Times New Roman" w:hAnsi="Times New Roman" w:cs="Times New Roman"/>
          <w:sz w:val="24"/>
          <w:szCs w:val="24"/>
        </w:rPr>
      </w:pPr>
      <w:r w:rsidRPr="0035658C">
        <w:rPr>
          <w:rFonts w:ascii="Times New Roman" w:hAnsi="Times New Roman" w:cs="Times New Roman"/>
          <w:sz w:val="24"/>
          <w:szCs w:val="24"/>
        </w:rPr>
        <w:t>Alexander Bodycoat</w:t>
      </w:r>
    </w:p>
    <w:p w14:paraId="72C74123" w14:textId="5A2DAD2B" w:rsidR="00B20FDD" w:rsidRPr="0035658C" w:rsidRDefault="00B20FDD" w:rsidP="00333890">
      <w:pPr>
        <w:spacing w:line="480" w:lineRule="auto"/>
        <w:jc w:val="center"/>
        <w:rPr>
          <w:rFonts w:ascii="Times New Roman" w:hAnsi="Times New Roman" w:cs="Times New Roman"/>
          <w:sz w:val="24"/>
          <w:szCs w:val="24"/>
        </w:rPr>
      </w:pPr>
      <w:r w:rsidRPr="0035658C">
        <w:rPr>
          <w:rFonts w:ascii="Times New Roman" w:hAnsi="Times New Roman" w:cs="Times New Roman"/>
          <w:sz w:val="24"/>
          <w:szCs w:val="24"/>
        </w:rPr>
        <w:t>4/6/18</w:t>
      </w:r>
    </w:p>
    <w:p w14:paraId="255935D8" w14:textId="6A737688" w:rsidR="00B20FDD" w:rsidRPr="0035658C" w:rsidRDefault="00B20FDD" w:rsidP="00333890">
      <w:pPr>
        <w:spacing w:line="480" w:lineRule="auto"/>
        <w:jc w:val="center"/>
        <w:rPr>
          <w:rFonts w:ascii="Times New Roman" w:hAnsi="Times New Roman" w:cs="Times New Roman"/>
          <w:sz w:val="24"/>
          <w:szCs w:val="24"/>
        </w:rPr>
      </w:pPr>
    </w:p>
    <w:p w14:paraId="6A974227" w14:textId="252749BA" w:rsidR="00B20FDD" w:rsidRPr="0035658C" w:rsidRDefault="00B20FDD" w:rsidP="00B356E8">
      <w:pPr>
        <w:spacing w:line="480" w:lineRule="auto"/>
        <w:rPr>
          <w:rFonts w:ascii="Times New Roman" w:hAnsi="Times New Roman" w:cs="Times New Roman"/>
          <w:sz w:val="24"/>
          <w:szCs w:val="24"/>
        </w:rPr>
      </w:pPr>
      <w:r w:rsidRPr="0035658C">
        <w:rPr>
          <w:rFonts w:ascii="Times New Roman" w:hAnsi="Times New Roman" w:cs="Times New Roman"/>
          <w:b/>
          <w:sz w:val="24"/>
          <w:szCs w:val="24"/>
        </w:rPr>
        <w:t>Introduction:</w:t>
      </w:r>
      <w:r w:rsidRPr="0035658C">
        <w:rPr>
          <w:rFonts w:ascii="Times New Roman" w:hAnsi="Times New Roman" w:cs="Times New Roman"/>
          <w:sz w:val="24"/>
          <w:szCs w:val="24"/>
        </w:rPr>
        <w:t xml:space="preserve"> Random number generation is an integral piece of technology that forms the backbone of many modern electronic systems. As the name implies, random number generation is the process in which supposedly random digits are produced one after the other, forming a series of numbers in which one number has no distinct relation to any numbers that have come before or will come after it.</w:t>
      </w:r>
      <w:r w:rsidR="002C2A30" w:rsidRPr="0035658C">
        <w:rPr>
          <w:rFonts w:ascii="Times New Roman" w:hAnsi="Times New Roman" w:cs="Times New Roman"/>
          <w:sz w:val="24"/>
          <w:szCs w:val="24"/>
        </w:rPr>
        <w:t xml:space="preserve"> Random number generation is split into two main groupings, pseudorandom, and true random. Pseudorandom as the name implies are not truly random generations and are series of digits produced by a mathematical algorithm, and a provided seed number. If the same seed is used twice, the same numbers will always be generated.</w:t>
      </w:r>
      <w:r w:rsidR="006547BD">
        <w:rPr>
          <w:rFonts w:ascii="Times New Roman" w:hAnsi="Times New Roman" w:cs="Times New Roman"/>
          <w:sz w:val="24"/>
          <w:szCs w:val="24"/>
        </w:rPr>
        <w:t xml:space="preserve"> Furthermore, some random number generators will need to be re-seeded to provide an additional source of randomness. [4]</w:t>
      </w:r>
      <w:r w:rsidR="002C2A30" w:rsidRPr="0035658C">
        <w:rPr>
          <w:rFonts w:ascii="Times New Roman" w:hAnsi="Times New Roman" w:cs="Times New Roman"/>
          <w:sz w:val="24"/>
          <w:szCs w:val="24"/>
        </w:rPr>
        <w:t xml:space="preserve"> </w:t>
      </w:r>
      <w:r w:rsidR="00A02FD2">
        <w:rPr>
          <w:rFonts w:ascii="Times New Roman" w:hAnsi="Times New Roman" w:cs="Times New Roman"/>
          <w:sz w:val="24"/>
          <w:szCs w:val="24"/>
        </w:rPr>
        <w:t xml:space="preserve">Ways of combining pseudorandom generators also exist, using pseudorandom generation to influence more pseudorandom generation. [2] </w:t>
      </w:r>
      <w:r w:rsidR="002C2A30" w:rsidRPr="0035658C">
        <w:rPr>
          <w:rFonts w:ascii="Times New Roman" w:hAnsi="Times New Roman" w:cs="Times New Roman"/>
          <w:sz w:val="24"/>
          <w:szCs w:val="24"/>
        </w:rPr>
        <w:t xml:space="preserve">True random, as the name implies are digits generated by methods we cannot reasonably predict by any means known. Examples of this is </w:t>
      </w:r>
      <w:r w:rsidR="00883CC5" w:rsidRPr="0035658C">
        <w:rPr>
          <w:rFonts w:ascii="Times New Roman" w:hAnsi="Times New Roman" w:cs="Times New Roman"/>
          <w:sz w:val="24"/>
          <w:szCs w:val="24"/>
        </w:rPr>
        <w:t>generating</w:t>
      </w:r>
      <w:r w:rsidR="002C2A30" w:rsidRPr="0035658C">
        <w:rPr>
          <w:rFonts w:ascii="Times New Roman" w:hAnsi="Times New Roman" w:cs="Times New Roman"/>
          <w:sz w:val="24"/>
          <w:szCs w:val="24"/>
        </w:rPr>
        <w:t xml:space="preserve"> random digits through </w:t>
      </w:r>
      <w:r w:rsidR="00883CC5" w:rsidRPr="0035658C">
        <w:rPr>
          <w:rFonts w:ascii="Times New Roman" w:hAnsi="Times New Roman" w:cs="Times New Roman"/>
          <w:sz w:val="24"/>
          <w:szCs w:val="24"/>
        </w:rPr>
        <w:t xml:space="preserve">observing phenomena in real life, such as wind patterns or the shapes that </w:t>
      </w:r>
      <w:r w:rsidR="001C2D00" w:rsidRPr="0035658C">
        <w:rPr>
          <w:rFonts w:ascii="Times New Roman" w:hAnsi="Times New Roman" w:cs="Times New Roman"/>
          <w:sz w:val="24"/>
          <w:szCs w:val="24"/>
        </w:rPr>
        <w:t>a lava lamp makes as it bobs up and down.</w:t>
      </w:r>
      <w:r w:rsidR="00B356E8">
        <w:rPr>
          <w:rFonts w:ascii="Times New Roman" w:hAnsi="Times New Roman" w:cs="Times New Roman"/>
          <w:sz w:val="24"/>
          <w:szCs w:val="24"/>
        </w:rPr>
        <w:t xml:space="preserve"> The three parts of a true random number generator normal comprise of a source of noise or entropy, based upon an unpredictable phenomena, an extractor for said randomness, a testing suite for proving the results are truly </w:t>
      </w:r>
      <w:proofErr w:type="gramStart"/>
      <w:r w:rsidR="00B356E8">
        <w:rPr>
          <w:rFonts w:ascii="Times New Roman" w:hAnsi="Times New Roman" w:cs="Times New Roman"/>
          <w:sz w:val="24"/>
          <w:szCs w:val="24"/>
        </w:rPr>
        <w:t>random.[</w:t>
      </w:r>
      <w:proofErr w:type="gramEnd"/>
      <w:r w:rsidR="00B356E8">
        <w:rPr>
          <w:rFonts w:ascii="Times New Roman" w:hAnsi="Times New Roman" w:cs="Times New Roman"/>
          <w:sz w:val="24"/>
          <w:szCs w:val="24"/>
        </w:rPr>
        <w:t xml:space="preserve">6] </w:t>
      </w:r>
      <w:r w:rsidR="00FD66CC" w:rsidRPr="0035658C">
        <w:rPr>
          <w:rFonts w:ascii="Times New Roman" w:hAnsi="Times New Roman" w:cs="Times New Roman"/>
          <w:sz w:val="24"/>
          <w:szCs w:val="24"/>
        </w:rPr>
        <w:t xml:space="preserve"> The significance of random number generation is that a series of random numbers can also be considered a random number of conditions, which in the field of </w:t>
      </w:r>
      <w:r w:rsidR="00FD66CC" w:rsidRPr="0035658C">
        <w:rPr>
          <w:rFonts w:ascii="Times New Roman" w:hAnsi="Times New Roman" w:cs="Times New Roman"/>
          <w:sz w:val="24"/>
          <w:szCs w:val="24"/>
        </w:rPr>
        <w:lastRenderedPageBreak/>
        <w:t>simulation and modeling is integral to almost any tests given to said simulation or model</w:t>
      </w:r>
      <w:r w:rsidR="00DC2BB8" w:rsidRPr="0035658C">
        <w:rPr>
          <w:rFonts w:ascii="Times New Roman" w:hAnsi="Times New Roman" w:cs="Times New Roman"/>
          <w:sz w:val="24"/>
          <w:szCs w:val="24"/>
        </w:rPr>
        <w:t>.</w:t>
      </w:r>
      <w:r w:rsidR="00B356E8">
        <w:rPr>
          <w:rFonts w:ascii="Times New Roman" w:hAnsi="Times New Roman" w:cs="Times New Roman"/>
          <w:sz w:val="24"/>
          <w:szCs w:val="24"/>
        </w:rPr>
        <w:t xml:space="preserve"> Other examples of using random number generation include </w:t>
      </w:r>
      <w:r w:rsidR="00B356E8" w:rsidRPr="00B356E8">
        <w:rPr>
          <w:rFonts w:ascii="Times New Roman" w:hAnsi="Times New Roman" w:cs="Times New Roman"/>
          <w:sz w:val="24"/>
          <w:szCs w:val="24"/>
        </w:rPr>
        <w:t>network protocols design</w:t>
      </w:r>
      <w:r w:rsidR="00B356E8">
        <w:rPr>
          <w:rFonts w:ascii="Times New Roman" w:hAnsi="Times New Roman" w:cs="Times New Roman"/>
          <w:sz w:val="24"/>
          <w:szCs w:val="24"/>
        </w:rPr>
        <w:t xml:space="preserve">, </w:t>
      </w:r>
      <w:r w:rsidR="00B356E8" w:rsidRPr="00B356E8">
        <w:rPr>
          <w:rFonts w:ascii="Times New Roman" w:hAnsi="Times New Roman" w:cs="Times New Roman"/>
          <w:sz w:val="24"/>
          <w:szCs w:val="24"/>
        </w:rPr>
        <w:t>algorithmic research, various unique identifiers</w:t>
      </w:r>
      <w:r w:rsidR="00B356E8">
        <w:rPr>
          <w:rFonts w:ascii="Times New Roman" w:hAnsi="Times New Roman" w:cs="Times New Roman"/>
          <w:sz w:val="24"/>
          <w:szCs w:val="24"/>
        </w:rPr>
        <w:t xml:space="preserve">, </w:t>
      </w:r>
      <w:r w:rsidR="00B356E8" w:rsidRPr="00B356E8">
        <w:rPr>
          <w:rFonts w:ascii="Times New Roman" w:hAnsi="Times New Roman" w:cs="Times New Roman"/>
          <w:sz w:val="24"/>
          <w:szCs w:val="24"/>
        </w:rPr>
        <w:t xml:space="preserve">and security </w:t>
      </w:r>
      <w:proofErr w:type="gramStart"/>
      <w:r w:rsidR="00B356E8" w:rsidRPr="00B356E8">
        <w:rPr>
          <w:rFonts w:ascii="Times New Roman" w:hAnsi="Times New Roman" w:cs="Times New Roman"/>
          <w:sz w:val="24"/>
          <w:szCs w:val="24"/>
        </w:rPr>
        <w:t>protocols</w:t>
      </w:r>
      <w:r w:rsidR="00B356E8">
        <w:rPr>
          <w:rFonts w:ascii="Times New Roman" w:hAnsi="Times New Roman" w:cs="Times New Roman"/>
          <w:sz w:val="24"/>
          <w:szCs w:val="24"/>
        </w:rPr>
        <w:t>.[</w:t>
      </w:r>
      <w:proofErr w:type="gramEnd"/>
      <w:r w:rsidR="00B356E8">
        <w:rPr>
          <w:rFonts w:ascii="Times New Roman" w:hAnsi="Times New Roman" w:cs="Times New Roman"/>
          <w:sz w:val="24"/>
          <w:szCs w:val="24"/>
        </w:rPr>
        <w:t>5]</w:t>
      </w:r>
      <w:r w:rsidR="00DC2BB8" w:rsidRPr="0035658C">
        <w:rPr>
          <w:rFonts w:ascii="Times New Roman" w:hAnsi="Times New Roman" w:cs="Times New Roman"/>
          <w:sz w:val="24"/>
          <w:szCs w:val="24"/>
        </w:rPr>
        <w:t xml:space="preserve"> This study is designed to analyze and study the various types of random number generation, report on the statistics that each method has, namely the measure of its randomness, as well as analyzing the various different methods that true random numbers can be generated. Background will be provided on how random numbers are integral to modern computing, as well as various terms. In this paper the results that will be presented will include common methods of random number generation, examples of true random number generation through observable phenomena, and various statistics related to the measure of randomness each method produces.</w:t>
      </w:r>
    </w:p>
    <w:p w14:paraId="1F3AB92D" w14:textId="09518A7D" w:rsidR="00DC2BB8" w:rsidRPr="0035658C" w:rsidRDefault="00DC2BB8" w:rsidP="00333890">
      <w:pPr>
        <w:spacing w:line="480" w:lineRule="auto"/>
        <w:rPr>
          <w:rFonts w:ascii="Times New Roman" w:hAnsi="Times New Roman" w:cs="Times New Roman"/>
          <w:sz w:val="24"/>
          <w:szCs w:val="24"/>
        </w:rPr>
      </w:pPr>
      <w:r w:rsidRPr="0035658C">
        <w:rPr>
          <w:rFonts w:ascii="Times New Roman" w:hAnsi="Times New Roman" w:cs="Times New Roman"/>
          <w:b/>
          <w:sz w:val="24"/>
          <w:szCs w:val="24"/>
        </w:rPr>
        <w:t xml:space="preserve">Methods and Materials: </w:t>
      </w:r>
      <w:r w:rsidR="00D76F74" w:rsidRPr="0035658C">
        <w:rPr>
          <w:rFonts w:ascii="Times New Roman" w:hAnsi="Times New Roman" w:cs="Times New Roman"/>
          <w:sz w:val="24"/>
          <w:szCs w:val="24"/>
        </w:rPr>
        <w:t xml:space="preserve">Many random number generation methods already exist, almost every modern programming language has a simple random generation function baked in, these functions are the first step in determining the differing methods. Research will be done into determining the algorithms and functions used to drive these random functions and determine whether they are similar to each other. Two groups will be analyzed, pseudorandom and true random because of the differences in the way they </w:t>
      </w:r>
      <w:r w:rsidR="0027177C" w:rsidRPr="0035658C">
        <w:rPr>
          <w:rFonts w:ascii="Times New Roman" w:hAnsi="Times New Roman" w:cs="Times New Roman"/>
          <w:sz w:val="24"/>
          <w:szCs w:val="24"/>
        </w:rPr>
        <w:t>are generated.</w:t>
      </w:r>
      <w:r w:rsidR="00517085" w:rsidRPr="0035658C">
        <w:rPr>
          <w:rFonts w:ascii="Times New Roman" w:hAnsi="Times New Roman" w:cs="Times New Roman"/>
          <w:sz w:val="24"/>
          <w:szCs w:val="24"/>
        </w:rPr>
        <w:t xml:space="preserve"> The main </w:t>
      </w:r>
      <w:r w:rsidR="005D602E" w:rsidRPr="0035658C">
        <w:rPr>
          <w:rFonts w:ascii="Times New Roman" w:hAnsi="Times New Roman" w:cs="Times New Roman"/>
          <w:sz w:val="24"/>
          <w:szCs w:val="24"/>
        </w:rPr>
        <w:t xml:space="preserve">analysis of the random number generation will be done through a program known as </w:t>
      </w:r>
      <w:proofErr w:type="spellStart"/>
      <w:ins w:id="0" w:author="Alexander Bodycoat" w:date="2018-05-10T20:46:00Z">
        <w:r w:rsidR="006F7C65">
          <w:rPr>
            <w:rFonts w:ascii="Times New Roman" w:hAnsi="Times New Roman" w:cs="Times New Roman"/>
            <w:sz w:val="24"/>
            <w:szCs w:val="24"/>
          </w:rPr>
          <w:t>RaBiGeTe</w:t>
        </w:r>
      </w:ins>
      <w:proofErr w:type="spellEnd"/>
      <w:del w:id="1" w:author="Alexander Bodycoat" w:date="2018-05-10T20:46:00Z">
        <w:r w:rsidR="005D602E" w:rsidRPr="0035658C" w:rsidDel="006F7C65">
          <w:rPr>
            <w:rFonts w:ascii="Times New Roman" w:hAnsi="Times New Roman" w:cs="Times New Roman"/>
            <w:sz w:val="24"/>
            <w:szCs w:val="24"/>
          </w:rPr>
          <w:delText>Diehard</w:delText>
        </w:r>
      </w:del>
      <w:r w:rsidR="005D602E" w:rsidRPr="0035658C">
        <w:rPr>
          <w:rFonts w:ascii="Times New Roman" w:hAnsi="Times New Roman" w:cs="Times New Roman"/>
          <w:sz w:val="24"/>
          <w:szCs w:val="24"/>
        </w:rPr>
        <w:t xml:space="preserve">. </w:t>
      </w:r>
      <w:del w:id="2" w:author="Alexander Bodycoat" w:date="2018-05-10T20:46:00Z">
        <w:r w:rsidR="005D602E" w:rsidRPr="0035658C" w:rsidDel="006F7C65">
          <w:rPr>
            <w:rFonts w:ascii="Times New Roman" w:hAnsi="Times New Roman" w:cs="Times New Roman"/>
            <w:sz w:val="24"/>
            <w:szCs w:val="24"/>
          </w:rPr>
          <w:delText xml:space="preserve">Diehard </w:delText>
        </w:r>
      </w:del>
      <w:proofErr w:type="spellStart"/>
      <w:ins w:id="3" w:author="Alexander Bodycoat" w:date="2018-05-10T20:46:00Z">
        <w:r w:rsidR="006F7C65">
          <w:rPr>
            <w:rFonts w:ascii="Times New Roman" w:hAnsi="Times New Roman" w:cs="Times New Roman"/>
            <w:sz w:val="24"/>
            <w:szCs w:val="24"/>
          </w:rPr>
          <w:t>RaBiGeTe</w:t>
        </w:r>
        <w:proofErr w:type="spellEnd"/>
        <w:r w:rsidR="006F7C65" w:rsidRPr="0035658C">
          <w:rPr>
            <w:rFonts w:ascii="Times New Roman" w:hAnsi="Times New Roman" w:cs="Times New Roman"/>
            <w:sz w:val="24"/>
            <w:szCs w:val="24"/>
          </w:rPr>
          <w:t xml:space="preserve"> </w:t>
        </w:r>
      </w:ins>
      <w:r w:rsidR="005D602E" w:rsidRPr="0035658C">
        <w:rPr>
          <w:rFonts w:ascii="Times New Roman" w:hAnsi="Times New Roman" w:cs="Times New Roman"/>
          <w:sz w:val="24"/>
          <w:szCs w:val="24"/>
        </w:rPr>
        <w:t>performs a multitude of mathematical tests on a series of random numbers that are provided to it, and generates a report based on the level of randomness that it can determine from the series that is given. This report will be used to give a</w:t>
      </w:r>
      <w:ins w:id="4" w:author="Alexander Bodycoat" w:date="2018-05-10T20:46:00Z">
        <w:r w:rsidR="006F7C65">
          <w:rPr>
            <w:rFonts w:ascii="Times New Roman" w:hAnsi="Times New Roman" w:cs="Times New Roman"/>
            <w:sz w:val="24"/>
            <w:szCs w:val="24"/>
          </w:rPr>
          <w:t xml:space="preserve"> much better</w:t>
        </w:r>
      </w:ins>
      <w:r w:rsidR="005D602E" w:rsidRPr="0035658C">
        <w:rPr>
          <w:rFonts w:ascii="Times New Roman" w:hAnsi="Times New Roman" w:cs="Times New Roman"/>
          <w:sz w:val="24"/>
          <w:szCs w:val="24"/>
        </w:rPr>
        <w:t xml:space="preserve"> understanding into how two methods of </w:t>
      </w:r>
      <w:r w:rsidR="00A37A4F" w:rsidRPr="0035658C">
        <w:rPr>
          <w:rFonts w:ascii="Times New Roman" w:hAnsi="Times New Roman" w:cs="Times New Roman"/>
          <w:sz w:val="24"/>
          <w:szCs w:val="24"/>
        </w:rPr>
        <w:t>random number generation can differ from one another</w:t>
      </w:r>
      <w:ins w:id="5" w:author="Alexander Bodycoat" w:date="2018-05-10T20:46:00Z">
        <w:r w:rsidR="006F7C65">
          <w:rPr>
            <w:rFonts w:ascii="Times New Roman" w:hAnsi="Times New Roman" w:cs="Times New Roman"/>
            <w:sz w:val="24"/>
            <w:szCs w:val="24"/>
          </w:rPr>
          <w:t>, furthermore it will provide numerical data in the f</w:t>
        </w:r>
      </w:ins>
      <w:ins w:id="6" w:author="Alexander Bodycoat" w:date="2018-05-10T20:47:00Z">
        <w:r w:rsidR="006F7C65">
          <w:rPr>
            <w:rFonts w:ascii="Times New Roman" w:hAnsi="Times New Roman" w:cs="Times New Roman"/>
            <w:sz w:val="24"/>
            <w:szCs w:val="24"/>
          </w:rPr>
          <w:t>orm of graphs that provide much easier to process information</w:t>
        </w:r>
      </w:ins>
      <w:ins w:id="7" w:author="Alexander Bodycoat" w:date="2018-05-10T20:50:00Z">
        <w:r w:rsidR="006F7C65">
          <w:rPr>
            <w:rFonts w:ascii="Times New Roman" w:hAnsi="Times New Roman" w:cs="Times New Roman"/>
            <w:sz w:val="24"/>
            <w:szCs w:val="24"/>
          </w:rPr>
          <w:t xml:space="preserve"> as well as comparisons of the data provided over the entire testing procedures.</w:t>
        </w:r>
      </w:ins>
      <w:del w:id="8" w:author="Alexander Bodycoat" w:date="2018-05-10T20:46:00Z">
        <w:r w:rsidR="00A37A4F" w:rsidRPr="0035658C" w:rsidDel="006F7C65">
          <w:rPr>
            <w:rFonts w:ascii="Times New Roman" w:hAnsi="Times New Roman" w:cs="Times New Roman"/>
            <w:sz w:val="24"/>
            <w:szCs w:val="24"/>
          </w:rPr>
          <w:delText>.</w:delText>
        </w:r>
      </w:del>
    </w:p>
    <w:p w14:paraId="6D587F54" w14:textId="42E6FC97" w:rsidR="006D0430" w:rsidRPr="0035658C" w:rsidRDefault="00A37A4F" w:rsidP="00333890">
      <w:pPr>
        <w:spacing w:line="480" w:lineRule="auto"/>
        <w:rPr>
          <w:rFonts w:ascii="Times New Roman" w:hAnsi="Times New Roman" w:cs="Times New Roman"/>
          <w:sz w:val="24"/>
          <w:szCs w:val="24"/>
        </w:rPr>
      </w:pPr>
      <w:r w:rsidRPr="0035658C">
        <w:rPr>
          <w:rFonts w:ascii="Times New Roman" w:hAnsi="Times New Roman" w:cs="Times New Roman"/>
          <w:b/>
          <w:sz w:val="24"/>
          <w:szCs w:val="24"/>
        </w:rPr>
        <w:lastRenderedPageBreak/>
        <w:t xml:space="preserve">Results: </w:t>
      </w:r>
      <w:r w:rsidRPr="0035658C">
        <w:rPr>
          <w:rFonts w:ascii="Times New Roman" w:hAnsi="Times New Roman" w:cs="Times New Roman"/>
          <w:sz w:val="24"/>
          <w:szCs w:val="24"/>
        </w:rPr>
        <w:t xml:space="preserve">The results of this research are </w:t>
      </w:r>
      <w:r w:rsidR="00EA1C45" w:rsidRPr="0035658C">
        <w:rPr>
          <w:rFonts w:ascii="Times New Roman" w:hAnsi="Times New Roman" w:cs="Times New Roman"/>
          <w:sz w:val="24"/>
          <w:szCs w:val="24"/>
        </w:rPr>
        <w:t>an effort to determine what methods of random number generation are the most effective, as well as analyze and show said methods. The first table shown is a diagram of various types of random number generation that have been researched and chosen</w:t>
      </w:r>
      <w:r w:rsidR="00285470" w:rsidRPr="0035658C">
        <w:rPr>
          <w:rFonts w:ascii="Times New Roman" w:hAnsi="Times New Roman" w:cs="Times New Roman"/>
          <w:sz w:val="24"/>
          <w:szCs w:val="24"/>
        </w:rPr>
        <w:t>. These three methods are the main number generators I will be focusing on, due to the different qualities of each, the middle square method is known to be somewhat shoddy and will begin to repeat generated numbers after a relatively short time, the Mersenne Twister is the exact opposite, and is one of the most complex random number generators developed. The multiply with carry method lies in the middle, being neither excessively complex nor not complex enough. These three methods show the full range of random generation capabilities as well as</w:t>
      </w:r>
      <w:r w:rsidR="00F37B03" w:rsidRPr="0035658C">
        <w:rPr>
          <w:rFonts w:ascii="Times New Roman" w:hAnsi="Times New Roman" w:cs="Times New Roman"/>
          <w:sz w:val="24"/>
          <w:szCs w:val="24"/>
        </w:rPr>
        <w:t xml:space="preserve"> a view on</w:t>
      </w:r>
      <w:r w:rsidR="00285470" w:rsidRPr="0035658C">
        <w:rPr>
          <w:rFonts w:ascii="Times New Roman" w:hAnsi="Times New Roman" w:cs="Times New Roman"/>
          <w:sz w:val="24"/>
          <w:szCs w:val="24"/>
        </w:rPr>
        <w:t xml:space="preserve"> how </w:t>
      </w:r>
      <w:r w:rsidR="00F37B03" w:rsidRPr="0035658C">
        <w:rPr>
          <w:rFonts w:ascii="Times New Roman" w:hAnsi="Times New Roman" w:cs="Times New Roman"/>
          <w:sz w:val="24"/>
          <w:szCs w:val="24"/>
        </w:rPr>
        <w:t>one can be more effective than another.</w:t>
      </w:r>
    </w:p>
    <w:p w14:paraId="327510BC" w14:textId="3B89D404" w:rsidR="006D0430" w:rsidRPr="0035658C" w:rsidRDefault="006D0430" w:rsidP="00333890">
      <w:pPr>
        <w:spacing w:line="480" w:lineRule="auto"/>
        <w:jc w:val="center"/>
        <w:rPr>
          <w:rFonts w:ascii="Times New Roman" w:hAnsi="Times New Roman" w:cs="Times New Roman"/>
          <w:i/>
          <w:sz w:val="24"/>
          <w:szCs w:val="24"/>
        </w:rPr>
      </w:pPr>
      <w:r w:rsidRPr="0035658C">
        <w:rPr>
          <w:rFonts w:ascii="Times New Roman" w:hAnsi="Times New Roman" w:cs="Times New Roman"/>
          <w:i/>
          <w:sz w:val="24"/>
          <w:szCs w:val="24"/>
        </w:rPr>
        <w:t>Examples of Pseudorandom Number Generation</w:t>
      </w:r>
    </w:p>
    <w:tbl>
      <w:tblPr>
        <w:tblStyle w:val="TableGrid"/>
        <w:tblW w:w="10067" w:type="dxa"/>
        <w:tblLook w:val="04A0" w:firstRow="1" w:lastRow="0" w:firstColumn="1" w:lastColumn="0" w:noHBand="0" w:noVBand="1"/>
      </w:tblPr>
      <w:tblGrid>
        <w:gridCol w:w="3355"/>
        <w:gridCol w:w="3356"/>
        <w:gridCol w:w="3356"/>
      </w:tblGrid>
      <w:tr w:rsidR="00285470" w:rsidRPr="0035658C" w14:paraId="3B983B8D" w14:textId="77777777" w:rsidTr="006D0430">
        <w:trPr>
          <w:trHeight w:val="308"/>
        </w:trPr>
        <w:tc>
          <w:tcPr>
            <w:tcW w:w="3355" w:type="dxa"/>
          </w:tcPr>
          <w:p w14:paraId="3EF1255D" w14:textId="669ACFD7" w:rsidR="000F53C2" w:rsidRPr="0035658C" w:rsidRDefault="000F53C2" w:rsidP="00333890">
            <w:pPr>
              <w:rPr>
                <w:rFonts w:ascii="Times New Roman" w:hAnsi="Times New Roman" w:cs="Times New Roman"/>
                <w:b/>
                <w:sz w:val="24"/>
                <w:szCs w:val="24"/>
              </w:rPr>
            </w:pPr>
            <w:r w:rsidRPr="0035658C">
              <w:rPr>
                <w:rFonts w:ascii="Times New Roman" w:hAnsi="Times New Roman" w:cs="Times New Roman"/>
                <w:b/>
                <w:sz w:val="24"/>
                <w:szCs w:val="24"/>
              </w:rPr>
              <w:t>Method Name:</w:t>
            </w:r>
          </w:p>
        </w:tc>
        <w:tc>
          <w:tcPr>
            <w:tcW w:w="3356" w:type="dxa"/>
          </w:tcPr>
          <w:p w14:paraId="44332558" w14:textId="6B8C4D37" w:rsidR="000F53C2" w:rsidRPr="0035658C" w:rsidRDefault="000F53C2" w:rsidP="00333890">
            <w:pPr>
              <w:rPr>
                <w:rFonts w:ascii="Times New Roman" w:hAnsi="Times New Roman" w:cs="Times New Roman"/>
                <w:b/>
                <w:sz w:val="24"/>
                <w:szCs w:val="24"/>
              </w:rPr>
            </w:pPr>
            <w:r w:rsidRPr="0035658C">
              <w:rPr>
                <w:rFonts w:ascii="Times New Roman" w:hAnsi="Times New Roman" w:cs="Times New Roman"/>
                <w:b/>
                <w:sz w:val="24"/>
                <w:szCs w:val="24"/>
              </w:rPr>
              <w:t>Date of Creation:</w:t>
            </w:r>
          </w:p>
        </w:tc>
        <w:tc>
          <w:tcPr>
            <w:tcW w:w="3356" w:type="dxa"/>
          </w:tcPr>
          <w:p w14:paraId="792C8286" w14:textId="007B1D1D" w:rsidR="000F53C2" w:rsidRPr="0035658C" w:rsidRDefault="000F53C2" w:rsidP="00333890">
            <w:pPr>
              <w:rPr>
                <w:rFonts w:ascii="Times New Roman" w:hAnsi="Times New Roman" w:cs="Times New Roman"/>
                <w:b/>
                <w:sz w:val="24"/>
                <w:szCs w:val="24"/>
              </w:rPr>
            </w:pPr>
            <w:r w:rsidRPr="0035658C">
              <w:rPr>
                <w:rFonts w:ascii="Times New Roman" w:hAnsi="Times New Roman" w:cs="Times New Roman"/>
                <w:b/>
                <w:sz w:val="24"/>
                <w:szCs w:val="24"/>
              </w:rPr>
              <w:t>Description:</w:t>
            </w:r>
          </w:p>
        </w:tc>
      </w:tr>
      <w:tr w:rsidR="00285470" w:rsidRPr="0035658C" w14:paraId="61DCE635" w14:textId="77777777" w:rsidTr="006D0430">
        <w:trPr>
          <w:trHeight w:val="2105"/>
        </w:trPr>
        <w:tc>
          <w:tcPr>
            <w:tcW w:w="3355" w:type="dxa"/>
          </w:tcPr>
          <w:p w14:paraId="5A316737" w14:textId="27C10F4D"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t>Middle Square Method</w:t>
            </w:r>
            <w:r w:rsidRPr="0035658C">
              <w:rPr>
                <w:rFonts w:ascii="Times New Roman" w:hAnsi="Times New Roman" w:cs="Times New Roman"/>
                <w:noProof/>
                <w:sz w:val="24"/>
                <w:szCs w:val="24"/>
              </w:rPr>
              <w:drawing>
                <wp:inline distT="0" distB="0" distL="0" distR="0" wp14:anchorId="3474CD4C" wp14:editId="16999CE7">
                  <wp:extent cx="1619250" cy="1185291"/>
                  <wp:effectExtent l="0" t="0" r="0" b="0"/>
                  <wp:docPr id="1" name="Picture 1" descr="F:\Downloads\250px-Middle-square_metho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250px-Middle-square_method.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784" cy="1239850"/>
                          </a:xfrm>
                          <a:prstGeom prst="rect">
                            <a:avLst/>
                          </a:prstGeom>
                          <a:noFill/>
                          <a:ln>
                            <a:noFill/>
                          </a:ln>
                        </pic:spPr>
                      </pic:pic>
                    </a:graphicData>
                  </a:graphic>
                </wp:inline>
              </w:drawing>
            </w:r>
          </w:p>
        </w:tc>
        <w:tc>
          <w:tcPr>
            <w:tcW w:w="3356" w:type="dxa"/>
          </w:tcPr>
          <w:p w14:paraId="34517E66" w14:textId="7FC1529B"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t>1949</w:t>
            </w:r>
            <w:r w:rsidR="00285470" w:rsidRPr="0035658C">
              <w:rPr>
                <w:rFonts w:ascii="Times New Roman" w:hAnsi="Times New Roman" w:cs="Times New Roman"/>
                <w:sz w:val="24"/>
                <w:szCs w:val="24"/>
              </w:rPr>
              <w:t xml:space="preserve"> – By John von Neumann</w:t>
            </w:r>
          </w:p>
        </w:tc>
        <w:tc>
          <w:tcPr>
            <w:tcW w:w="3356" w:type="dxa"/>
          </w:tcPr>
          <w:p w14:paraId="356AEB98" w14:textId="3DBEEBC5" w:rsidR="000F53C2" w:rsidRPr="0035658C" w:rsidRDefault="000F53C2" w:rsidP="00333890">
            <w:pPr>
              <w:rPr>
                <w:rFonts w:ascii="Times New Roman" w:hAnsi="Times New Roman" w:cs="Times New Roman"/>
              </w:rPr>
            </w:pPr>
            <w:r w:rsidRPr="0035658C">
              <w:rPr>
                <w:rFonts w:ascii="Times New Roman" w:hAnsi="Times New Roman" w:cs="Times New Roman"/>
              </w:rPr>
              <w:t>The Middle square method works by taking a 4-digit number, squaring it to produce an 8-digit number. The middle four digits are then used to create the next 8-digit number, and so on.</w:t>
            </w:r>
          </w:p>
        </w:tc>
      </w:tr>
      <w:tr w:rsidR="00285470" w:rsidRPr="0035658C" w14:paraId="736525A3" w14:textId="77777777" w:rsidTr="006D0430">
        <w:trPr>
          <w:trHeight w:val="3004"/>
        </w:trPr>
        <w:tc>
          <w:tcPr>
            <w:tcW w:w="3355" w:type="dxa"/>
          </w:tcPr>
          <w:p w14:paraId="72785DBC" w14:textId="5DEBF52C"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t>Mersenne Twister</w:t>
            </w:r>
          </w:p>
        </w:tc>
        <w:tc>
          <w:tcPr>
            <w:tcW w:w="3356" w:type="dxa"/>
          </w:tcPr>
          <w:p w14:paraId="0EB0F760" w14:textId="1A68A92A"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t>1997</w:t>
            </w:r>
            <w:r w:rsidR="00285470" w:rsidRPr="0035658C">
              <w:rPr>
                <w:rFonts w:ascii="Times New Roman" w:hAnsi="Times New Roman" w:cs="Times New Roman"/>
                <w:sz w:val="24"/>
                <w:szCs w:val="24"/>
              </w:rPr>
              <w:t xml:space="preserve"> – By Makoto Matsumoto and </w:t>
            </w:r>
            <w:proofErr w:type="spellStart"/>
            <w:r w:rsidR="00285470" w:rsidRPr="0035658C">
              <w:rPr>
                <w:rFonts w:ascii="Times New Roman" w:hAnsi="Times New Roman" w:cs="Times New Roman"/>
                <w:sz w:val="24"/>
                <w:szCs w:val="24"/>
              </w:rPr>
              <w:t>Takuji</w:t>
            </w:r>
            <w:proofErr w:type="spellEnd"/>
            <w:r w:rsidR="00285470" w:rsidRPr="0035658C">
              <w:rPr>
                <w:rFonts w:ascii="Times New Roman" w:hAnsi="Times New Roman" w:cs="Times New Roman"/>
                <w:sz w:val="24"/>
                <w:szCs w:val="24"/>
              </w:rPr>
              <w:t xml:space="preserve"> Nishimura</w:t>
            </w:r>
          </w:p>
        </w:tc>
        <w:tc>
          <w:tcPr>
            <w:tcW w:w="3356" w:type="dxa"/>
          </w:tcPr>
          <w:p w14:paraId="360EDDF1" w14:textId="2330F233" w:rsidR="000F53C2" w:rsidRPr="0035658C" w:rsidRDefault="000F53C2" w:rsidP="00333890">
            <w:pPr>
              <w:rPr>
                <w:rFonts w:ascii="Times New Roman" w:hAnsi="Times New Roman" w:cs="Times New Roman"/>
              </w:rPr>
            </w:pPr>
            <w:r w:rsidRPr="0035658C">
              <w:rPr>
                <w:rFonts w:ascii="Times New Roman" w:hAnsi="Times New Roman" w:cs="Times New Roman"/>
              </w:rPr>
              <w:t xml:space="preserve">The Mersenne Twister is based on some of the same principles of the middle square method, namely that a number </w:t>
            </w:r>
            <w:proofErr w:type="gramStart"/>
            <w:r w:rsidR="00285470" w:rsidRPr="0035658C">
              <w:rPr>
                <w:rFonts w:ascii="Times New Roman" w:hAnsi="Times New Roman" w:cs="Times New Roman"/>
              </w:rPr>
              <w:t>or ”state</w:t>
            </w:r>
            <w:proofErr w:type="gramEnd"/>
            <w:r w:rsidRPr="0035658C">
              <w:rPr>
                <w:rFonts w:ascii="Times New Roman" w:hAnsi="Times New Roman" w:cs="Times New Roman"/>
              </w:rPr>
              <w:t>” is changed through another mathematical equation, however the Mersenne Twister is extremely complicated and nearly impossible to explain without significant mathematical background.</w:t>
            </w:r>
          </w:p>
        </w:tc>
      </w:tr>
      <w:tr w:rsidR="00285470" w:rsidRPr="0035658C" w14:paraId="61602F7F" w14:textId="77777777" w:rsidTr="006D0430">
        <w:trPr>
          <w:trHeight w:val="1754"/>
        </w:trPr>
        <w:tc>
          <w:tcPr>
            <w:tcW w:w="3355" w:type="dxa"/>
          </w:tcPr>
          <w:p w14:paraId="0A61DC2C" w14:textId="7A0533A6"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lastRenderedPageBreak/>
              <w:t>Multiply-With-Carry</w:t>
            </w:r>
          </w:p>
        </w:tc>
        <w:tc>
          <w:tcPr>
            <w:tcW w:w="3356" w:type="dxa"/>
          </w:tcPr>
          <w:p w14:paraId="6748447F" w14:textId="199C25F7" w:rsidR="000F53C2" w:rsidRPr="0035658C" w:rsidRDefault="000F53C2" w:rsidP="00333890">
            <w:pPr>
              <w:rPr>
                <w:rFonts w:ascii="Times New Roman" w:hAnsi="Times New Roman" w:cs="Times New Roman"/>
                <w:sz w:val="24"/>
                <w:szCs w:val="24"/>
              </w:rPr>
            </w:pPr>
            <w:r w:rsidRPr="0035658C">
              <w:rPr>
                <w:rFonts w:ascii="Times New Roman" w:hAnsi="Times New Roman" w:cs="Times New Roman"/>
                <w:sz w:val="24"/>
                <w:szCs w:val="24"/>
              </w:rPr>
              <w:t>1991</w:t>
            </w:r>
            <w:r w:rsidR="00285470" w:rsidRPr="0035658C">
              <w:rPr>
                <w:rFonts w:ascii="Times New Roman" w:hAnsi="Times New Roman" w:cs="Times New Roman"/>
                <w:sz w:val="24"/>
                <w:szCs w:val="24"/>
              </w:rPr>
              <w:t xml:space="preserve"> – By George </w:t>
            </w:r>
            <w:proofErr w:type="spellStart"/>
            <w:r w:rsidR="00285470" w:rsidRPr="0035658C">
              <w:rPr>
                <w:rFonts w:ascii="Times New Roman" w:hAnsi="Times New Roman" w:cs="Times New Roman"/>
                <w:sz w:val="24"/>
                <w:szCs w:val="24"/>
              </w:rPr>
              <w:t>Marsaglia</w:t>
            </w:r>
            <w:proofErr w:type="spellEnd"/>
          </w:p>
        </w:tc>
        <w:tc>
          <w:tcPr>
            <w:tcW w:w="3356" w:type="dxa"/>
          </w:tcPr>
          <w:p w14:paraId="5A78A509" w14:textId="4877C7E2" w:rsidR="000F53C2" w:rsidRPr="0035658C" w:rsidRDefault="000F53C2" w:rsidP="00333890">
            <w:pPr>
              <w:rPr>
                <w:rFonts w:ascii="Times New Roman" w:hAnsi="Times New Roman" w:cs="Times New Roman"/>
              </w:rPr>
            </w:pPr>
            <w:r w:rsidRPr="0035658C">
              <w:rPr>
                <w:rFonts w:ascii="Times New Roman" w:hAnsi="Times New Roman" w:cs="Times New Roman"/>
              </w:rPr>
              <w:t xml:space="preserve">This random number generator relies on </w:t>
            </w:r>
            <w:r w:rsidR="00285470" w:rsidRPr="0035658C">
              <w:rPr>
                <w:rFonts w:ascii="Times New Roman" w:hAnsi="Times New Roman" w:cs="Times New Roman"/>
              </w:rPr>
              <w:t>a multitude of random seeds in order to generate random numbers, it is a very effective algorithm in that it only involves simple computer arithmetic.</w:t>
            </w:r>
          </w:p>
        </w:tc>
      </w:tr>
    </w:tbl>
    <w:p w14:paraId="61FDCD43" w14:textId="583A9E7D" w:rsidR="00A37A4F" w:rsidRPr="0035658C" w:rsidRDefault="006D0430" w:rsidP="00333890">
      <w:pPr>
        <w:spacing w:line="240" w:lineRule="auto"/>
        <w:rPr>
          <w:rFonts w:ascii="Times New Roman" w:hAnsi="Times New Roman" w:cs="Times New Roman"/>
          <w:b/>
          <w:i/>
          <w:sz w:val="24"/>
          <w:szCs w:val="24"/>
        </w:rPr>
      </w:pPr>
      <w:r w:rsidRPr="0035658C">
        <w:rPr>
          <w:rFonts w:ascii="Times New Roman" w:hAnsi="Times New Roman" w:cs="Times New Roman"/>
          <w:b/>
          <w:i/>
          <w:sz w:val="24"/>
          <w:szCs w:val="24"/>
        </w:rPr>
        <w:t>Figure 1</w:t>
      </w:r>
    </w:p>
    <w:p w14:paraId="123E2F5A" w14:textId="77777777" w:rsidR="0035658C" w:rsidRDefault="006D0430" w:rsidP="00333890">
      <w:pPr>
        <w:spacing w:line="480" w:lineRule="auto"/>
        <w:rPr>
          <w:rFonts w:ascii="Times New Roman" w:hAnsi="Times New Roman" w:cs="Times New Roman"/>
          <w:sz w:val="24"/>
          <w:szCs w:val="24"/>
        </w:rPr>
      </w:pPr>
      <w:r w:rsidRPr="0035658C">
        <w:rPr>
          <w:rFonts w:ascii="Times New Roman" w:hAnsi="Times New Roman" w:cs="Times New Roman"/>
          <w:sz w:val="24"/>
          <w:szCs w:val="24"/>
        </w:rPr>
        <w:t xml:space="preserve">Furthermore, we must also recognize true random number generation as a counterpart to pseudorandom generation. A </w:t>
      </w:r>
      <w:r w:rsidR="00661337" w:rsidRPr="0035658C">
        <w:rPr>
          <w:rFonts w:ascii="Times New Roman" w:hAnsi="Times New Roman" w:cs="Times New Roman"/>
          <w:sz w:val="24"/>
          <w:szCs w:val="24"/>
        </w:rPr>
        <w:t>real-life</w:t>
      </w:r>
      <w:r w:rsidRPr="0035658C">
        <w:rPr>
          <w:rFonts w:ascii="Times New Roman" w:hAnsi="Times New Roman" w:cs="Times New Roman"/>
          <w:sz w:val="24"/>
          <w:szCs w:val="24"/>
        </w:rPr>
        <w:t xml:space="preserve"> example of this type of true random number generation is generation via translating an image into </w:t>
      </w:r>
      <w:r w:rsidR="00661337" w:rsidRPr="0035658C">
        <w:rPr>
          <w:rFonts w:ascii="Times New Roman" w:hAnsi="Times New Roman" w:cs="Times New Roman"/>
          <w:sz w:val="24"/>
          <w:szCs w:val="24"/>
        </w:rPr>
        <w:t>binary strings, an example of which is below.</w:t>
      </w:r>
    </w:p>
    <w:p w14:paraId="7484E4A4" w14:textId="16293E03" w:rsidR="00F37B03" w:rsidRDefault="0035658C" w:rsidP="00333890">
      <w:pPr>
        <w:spacing w:line="480" w:lineRule="auto"/>
        <w:rPr>
          <w:rFonts w:ascii="Times New Roman" w:hAnsi="Times New Roman" w:cs="Times New Roman"/>
          <w:b/>
          <w:sz w:val="24"/>
          <w:szCs w:val="24"/>
        </w:rPr>
      </w:pPr>
      <w:r w:rsidRPr="0035658C">
        <w:rPr>
          <w:rFonts w:ascii="Times New Roman" w:hAnsi="Times New Roman" w:cs="Times New Roman"/>
          <w:i/>
          <w:sz w:val="24"/>
          <w:szCs w:val="24"/>
        </w:rPr>
        <w:t>An Example of a Picture Being Translated to Binary.</w:t>
      </w:r>
      <w:r w:rsidR="006D0430" w:rsidRPr="0035658C">
        <w:rPr>
          <w:rFonts w:ascii="Times New Roman" w:hAnsi="Times New Roman" w:cs="Times New Roman"/>
          <w:noProof/>
        </w:rPr>
        <w:drawing>
          <wp:inline distT="0" distB="0" distL="0" distR="0" wp14:anchorId="3BC2C6BA" wp14:editId="4E2A59D4">
            <wp:extent cx="5915025" cy="43914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774" cy="4423938"/>
                    </a:xfrm>
                    <a:prstGeom prst="rect">
                      <a:avLst/>
                    </a:prstGeom>
                  </pic:spPr>
                </pic:pic>
              </a:graphicData>
            </a:graphic>
          </wp:inline>
        </w:drawing>
      </w:r>
    </w:p>
    <w:p w14:paraId="473CB974" w14:textId="29585529" w:rsidR="0035658C" w:rsidRPr="0035658C" w:rsidRDefault="0035658C" w:rsidP="00333890">
      <w:pPr>
        <w:spacing w:line="480" w:lineRule="auto"/>
        <w:rPr>
          <w:rFonts w:ascii="Times New Roman" w:hAnsi="Times New Roman" w:cs="Times New Roman"/>
          <w:b/>
          <w:i/>
          <w:sz w:val="24"/>
          <w:szCs w:val="24"/>
        </w:rPr>
      </w:pPr>
      <w:r w:rsidRPr="0035658C">
        <w:rPr>
          <w:rFonts w:ascii="Times New Roman" w:hAnsi="Times New Roman" w:cs="Times New Roman"/>
          <w:b/>
          <w:i/>
          <w:sz w:val="24"/>
          <w:szCs w:val="24"/>
        </w:rPr>
        <w:t>Fig. 2</w:t>
      </w:r>
    </w:p>
    <w:p w14:paraId="58122E79" w14:textId="18729032" w:rsidR="00661337" w:rsidRDefault="00661337" w:rsidP="00333890">
      <w:pPr>
        <w:spacing w:line="480" w:lineRule="auto"/>
        <w:rPr>
          <w:ins w:id="9" w:author="Alexander Bodycoat" w:date="2018-05-10T21:22:00Z"/>
          <w:rFonts w:ascii="Times New Roman" w:hAnsi="Times New Roman" w:cs="Times New Roman"/>
          <w:sz w:val="24"/>
          <w:szCs w:val="24"/>
        </w:rPr>
      </w:pPr>
      <w:r w:rsidRPr="0035658C">
        <w:rPr>
          <w:rFonts w:ascii="Times New Roman" w:hAnsi="Times New Roman" w:cs="Times New Roman"/>
          <w:sz w:val="24"/>
          <w:szCs w:val="24"/>
        </w:rPr>
        <w:lastRenderedPageBreak/>
        <w:t xml:space="preserve">This random number generation works by taking the average RGB value of a given area, namely every pixel in most cases </w:t>
      </w:r>
      <w:r w:rsidRPr="0035658C">
        <w:rPr>
          <w:rFonts w:ascii="Times New Roman" w:hAnsi="Times New Roman" w:cs="Times New Roman"/>
        </w:rPr>
        <w:t xml:space="preserve">concatenating </w:t>
      </w:r>
      <w:r w:rsidRPr="0035658C">
        <w:rPr>
          <w:rFonts w:ascii="Times New Roman" w:hAnsi="Times New Roman" w:cs="Times New Roman"/>
          <w:sz w:val="24"/>
          <w:szCs w:val="24"/>
        </w:rPr>
        <w:t xml:space="preserve">the numbers as necessary to give proper results. This is the principle technology behind what is known as </w:t>
      </w:r>
      <w:proofErr w:type="spellStart"/>
      <w:r w:rsidRPr="0035658C">
        <w:rPr>
          <w:rFonts w:ascii="Times New Roman" w:hAnsi="Times New Roman" w:cs="Times New Roman"/>
          <w:sz w:val="24"/>
          <w:szCs w:val="24"/>
        </w:rPr>
        <w:t>lavarand</w:t>
      </w:r>
      <w:proofErr w:type="spellEnd"/>
      <w:r w:rsidRPr="0035658C">
        <w:rPr>
          <w:rFonts w:ascii="Times New Roman" w:hAnsi="Times New Roman" w:cs="Times New Roman"/>
          <w:sz w:val="24"/>
          <w:szCs w:val="24"/>
        </w:rPr>
        <w:t xml:space="preserve">, a random number generator developed by the company </w:t>
      </w:r>
      <w:proofErr w:type="spellStart"/>
      <w:r w:rsidRPr="0035658C">
        <w:rPr>
          <w:rFonts w:ascii="Times New Roman" w:hAnsi="Times New Roman" w:cs="Times New Roman"/>
          <w:sz w:val="24"/>
          <w:szCs w:val="24"/>
        </w:rPr>
        <w:t>CloudFlare</w:t>
      </w:r>
      <w:proofErr w:type="spellEnd"/>
      <w:r w:rsidRPr="0035658C">
        <w:rPr>
          <w:rFonts w:ascii="Times New Roman" w:hAnsi="Times New Roman" w:cs="Times New Roman"/>
          <w:sz w:val="24"/>
          <w:szCs w:val="24"/>
        </w:rPr>
        <w:t>, which uses pictures taken of over 100 lava lamps in order to produce random numbers to be used for encryption.</w:t>
      </w:r>
      <w:r w:rsidR="007427B1">
        <w:rPr>
          <w:rFonts w:ascii="Times New Roman" w:hAnsi="Times New Roman" w:cs="Times New Roman"/>
          <w:sz w:val="24"/>
          <w:szCs w:val="24"/>
        </w:rPr>
        <w:t>[1]</w:t>
      </w:r>
      <w:r w:rsidRPr="0035658C">
        <w:rPr>
          <w:rFonts w:ascii="Times New Roman" w:hAnsi="Times New Roman" w:cs="Times New Roman"/>
          <w:sz w:val="24"/>
          <w:szCs w:val="24"/>
        </w:rPr>
        <w:t xml:space="preserve"> </w:t>
      </w:r>
      <w:ins w:id="10" w:author="Alexander Bodycoat" w:date="2018-05-10T20:03:00Z">
        <w:r w:rsidR="00DC3968">
          <w:rPr>
            <w:rFonts w:ascii="Times New Roman" w:hAnsi="Times New Roman" w:cs="Times New Roman"/>
            <w:sz w:val="24"/>
            <w:szCs w:val="24"/>
          </w:rPr>
          <w:t xml:space="preserve">However, </w:t>
        </w:r>
        <w:proofErr w:type="spellStart"/>
        <w:r w:rsidR="00DC3968">
          <w:rPr>
            <w:rFonts w:ascii="Times New Roman" w:hAnsi="Times New Roman" w:cs="Times New Roman"/>
            <w:sz w:val="24"/>
            <w:szCs w:val="24"/>
          </w:rPr>
          <w:t>DIEhard</w:t>
        </w:r>
        <w:proofErr w:type="spellEnd"/>
        <w:r w:rsidR="00DC3968">
          <w:rPr>
            <w:rFonts w:ascii="Times New Roman" w:hAnsi="Times New Roman" w:cs="Times New Roman"/>
            <w:sz w:val="24"/>
            <w:szCs w:val="24"/>
          </w:rPr>
          <w:t xml:space="preserve"> is pr</w:t>
        </w:r>
      </w:ins>
      <w:ins w:id="11" w:author="Alexander Bodycoat" w:date="2018-05-10T20:04:00Z">
        <w:r w:rsidR="00DC3968">
          <w:rPr>
            <w:rFonts w:ascii="Times New Roman" w:hAnsi="Times New Roman" w:cs="Times New Roman"/>
            <w:sz w:val="24"/>
            <w:szCs w:val="24"/>
          </w:rPr>
          <w:t>imarily a Linux based program, and as such an alternative program to determine r</w:t>
        </w:r>
      </w:ins>
      <w:ins w:id="12" w:author="Alexander Bodycoat" w:date="2018-05-10T20:08:00Z">
        <w:r w:rsidR="00DC3968">
          <w:rPr>
            <w:rFonts w:ascii="Times New Roman" w:hAnsi="Times New Roman" w:cs="Times New Roman"/>
            <w:sz w:val="24"/>
            <w:szCs w:val="24"/>
          </w:rPr>
          <w:t>andomness from a series of integers or other digits</w:t>
        </w:r>
      </w:ins>
      <w:ins w:id="13" w:author="Alexander Bodycoat" w:date="2018-05-10T20:09:00Z">
        <w:r w:rsidR="00DC3968">
          <w:rPr>
            <w:rFonts w:ascii="Times New Roman" w:hAnsi="Times New Roman" w:cs="Times New Roman"/>
            <w:sz w:val="24"/>
            <w:szCs w:val="24"/>
          </w:rPr>
          <w:t xml:space="preserve">. The program I have chosen to </w:t>
        </w:r>
        <w:r w:rsidR="005F374B">
          <w:rPr>
            <w:rFonts w:ascii="Times New Roman" w:hAnsi="Times New Roman" w:cs="Times New Roman"/>
            <w:sz w:val="24"/>
            <w:szCs w:val="24"/>
          </w:rPr>
          <w:t>provide this measurement of randomness</w:t>
        </w:r>
      </w:ins>
      <w:ins w:id="14" w:author="Alexander Bodycoat" w:date="2018-05-10T20:29:00Z">
        <w:r w:rsidR="001F2EB9">
          <w:rPr>
            <w:rFonts w:ascii="Times New Roman" w:hAnsi="Times New Roman" w:cs="Times New Roman"/>
            <w:sz w:val="24"/>
            <w:szCs w:val="24"/>
          </w:rPr>
          <w:t xml:space="preserve"> is known as </w:t>
        </w:r>
        <w:proofErr w:type="spellStart"/>
        <w:r w:rsidR="001F2EB9">
          <w:rPr>
            <w:rFonts w:ascii="Times New Roman" w:hAnsi="Times New Roman" w:cs="Times New Roman"/>
            <w:sz w:val="24"/>
            <w:szCs w:val="24"/>
          </w:rPr>
          <w:t>RaBiGeTe</w:t>
        </w:r>
        <w:proofErr w:type="spellEnd"/>
        <w:r w:rsidR="001F2EB9">
          <w:rPr>
            <w:rFonts w:ascii="Times New Roman" w:hAnsi="Times New Roman" w:cs="Times New Roman"/>
            <w:sz w:val="24"/>
            <w:szCs w:val="24"/>
          </w:rPr>
          <w:t xml:space="preserve">. Because </w:t>
        </w:r>
      </w:ins>
      <w:ins w:id="15" w:author="Alexander Bodycoat" w:date="2018-05-10T20:30:00Z">
        <w:r w:rsidR="001F2EB9">
          <w:rPr>
            <w:rFonts w:ascii="Times New Roman" w:hAnsi="Times New Roman" w:cs="Times New Roman"/>
            <w:sz w:val="24"/>
            <w:szCs w:val="24"/>
          </w:rPr>
          <w:t xml:space="preserve">it is an application and not a command </w:t>
        </w:r>
      </w:ins>
      <w:ins w:id="16" w:author="Alexander Bodycoat" w:date="2018-05-10T20:32:00Z">
        <w:r w:rsidR="001F2EB9">
          <w:rPr>
            <w:rFonts w:ascii="Times New Roman" w:hAnsi="Times New Roman" w:cs="Times New Roman"/>
            <w:sz w:val="24"/>
            <w:szCs w:val="24"/>
          </w:rPr>
          <w:t>prompt-based</w:t>
        </w:r>
      </w:ins>
      <w:ins w:id="17" w:author="Alexander Bodycoat" w:date="2018-05-10T20:30:00Z">
        <w:r w:rsidR="001F2EB9">
          <w:rPr>
            <w:rFonts w:ascii="Times New Roman" w:hAnsi="Times New Roman" w:cs="Times New Roman"/>
            <w:sz w:val="24"/>
            <w:szCs w:val="24"/>
          </w:rPr>
          <w:t xml:space="preserve"> system, </w:t>
        </w:r>
        <w:proofErr w:type="spellStart"/>
        <w:r w:rsidR="001F2EB9">
          <w:rPr>
            <w:rFonts w:ascii="Times New Roman" w:hAnsi="Times New Roman" w:cs="Times New Roman"/>
            <w:sz w:val="24"/>
            <w:szCs w:val="24"/>
          </w:rPr>
          <w:t>RaBiGeTe</w:t>
        </w:r>
        <w:proofErr w:type="spellEnd"/>
        <w:r w:rsidR="001F2EB9">
          <w:rPr>
            <w:rFonts w:ascii="Times New Roman" w:hAnsi="Times New Roman" w:cs="Times New Roman"/>
            <w:sz w:val="24"/>
            <w:szCs w:val="24"/>
          </w:rPr>
          <w:t xml:space="preserve"> is much more use</w:t>
        </w:r>
      </w:ins>
      <w:ins w:id="18" w:author="Alexander Bodycoat" w:date="2018-05-10T20:31:00Z">
        <w:r w:rsidR="001F2EB9">
          <w:rPr>
            <w:rFonts w:ascii="Times New Roman" w:hAnsi="Times New Roman" w:cs="Times New Roman"/>
            <w:sz w:val="24"/>
            <w:szCs w:val="24"/>
          </w:rPr>
          <w:t>r friendly and can be customized to a large degree when taking into account the number o</w:t>
        </w:r>
      </w:ins>
      <w:ins w:id="19" w:author="Alexander Bodycoat" w:date="2018-05-10T20:32:00Z">
        <w:r w:rsidR="001F2EB9">
          <w:rPr>
            <w:rFonts w:ascii="Times New Roman" w:hAnsi="Times New Roman" w:cs="Times New Roman"/>
            <w:sz w:val="24"/>
            <w:szCs w:val="24"/>
          </w:rPr>
          <w:t xml:space="preserve">f tests is performs. More so, each test can be customized individually which allows for an even greater </w:t>
        </w:r>
      </w:ins>
      <w:ins w:id="20" w:author="Alexander Bodycoat" w:date="2018-05-10T20:36:00Z">
        <w:r w:rsidR="001F2EB9">
          <w:rPr>
            <w:rFonts w:ascii="Times New Roman" w:hAnsi="Times New Roman" w:cs="Times New Roman"/>
            <w:sz w:val="24"/>
            <w:szCs w:val="24"/>
          </w:rPr>
          <w:t>degree of customizability.</w:t>
        </w:r>
      </w:ins>
      <w:ins w:id="21" w:author="Alexander Bodycoat" w:date="2018-05-10T20:42:00Z">
        <w:r w:rsidR="006F7C65">
          <w:rPr>
            <w:rFonts w:ascii="Times New Roman" w:hAnsi="Times New Roman" w:cs="Times New Roman"/>
            <w:sz w:val="24"/>
            <w:szCs w:val="24"/>
          </w:rPr>
          <w:t xml:space="preserve"> The following is an example of the </w:t>
        </w:r>
        <w:proofErr w:type="spellStart"/>
        <w:r w:rsidR="006F7C65">
          <w:rPr>
            <w:rFonts w:ascii="Times New Roman" w:hAnsi="Times New Roman" w:cs="Times New Roman"/>
            <w:sz w:val="24"/>
            <w:szCs w:val="24"/>
          </w:rPr>
          <w:t>RaBiGeTe</w:t>
        </w:r>
        <w:proofErr w:type="spellEnd"/>
        <w:r w:rsidR="006F7C65">
          <w:rPr>
            <w:rFonts w:ascii="Times New Roman" w:hAnsi="Times New Roman" w:cs="Times New Roman"/>
            <w:sz w:val="24"/>
            <w:szCs w:val="24"/>
          </w:rPr>
          <w:t xml:space="preserve"> interface and the various test that it can perform.</w:t>
        </w:r>
      </w:ins>
      <w:del w:id="22" w:author="Alexander Bodycoat" w:date="2018-05-10T20:03:00Z">
        <w:r w:rsidRPr="0035658C" w:rsidDel="00DC3968">
          <w:rPr>
            <w:rFonts w:ascii="Times New Roman" w:hAnsi="Times New Roman" w:cs="Times New Roman"/>
            <w:sz w:val="24"/>
            <w:szCs w:val="24"/>
          </w:rPr>
          <w:delText xml:space="preserve">Using the test results given to us by the program Diehard, we have determined that </w:delText>
        </w:r>
        <w:r w:rsidRPr="0035658C" w:rsidDel="00DC3968">
          <w:rPr>
            <w:rFonts w:ascii="Times New Roman" w:hAnsi="Times New Roman" w:cs="Times New Roman"/>
            <w:sz w:val="24"/>
            <w:szCs w:val="24"/>
            <w:highlight w:val="yellow"/>
          </w:rPr>
          <w:delText>[results coming].</w:delText>
        </w:r>
      </w:del>
    </w:p>
    <w:p w14:paraId="7E127B6B" w14:textId="5FDDF856" w:rsidR="00F7561F" w:rsidRPr="00F7561F" w:rsidRDefault="00F7561F" w:rsidP="00333890">
      <w:pPr>
        <w:spacing w:line="480" w:lineRule="auto"/>
        <w:rPr>
          <w:ins w:id="23" w:author="Alexander Bodycoat" w:date="2018-05-10T20:42:00Z"/>
          <w:rFonts w:ascii="Times New Roman" w:hAnsi="Times New Roman" w:cs="Times New Roman"/>
          <w:i/>
          <w:sz w:val="24"/>
          <w:szCs w:val="24"/>
          <w:rPrChange w:id="24" w:author="Alexander Bodycoat" w:date="2018-05-10T21:22:00Z">
            <w:rPr>
              <w:ins w:id="25" w:author="Alexander Bodycoat" w:date="2018-05-10T20:42:00Z"/>
              <w:rFonts w:ascii="Times New Roman" w:hAnsi="Times New Roman" w:cs="Times New Roman"/>
              <w:sz w:val="24"/>
              <w:szCs w:val="24"/>
            </w:rPr>
          </w:rPrChange>
        </w:rPr>
      </w:pPr>
      <w:ins w:id="26" w:author="Alexander Bodycoat" w:date="2018-05-10T21:22:00Z">
        <w:r>
          <w:rPr>
            <w:rFonts w:ascii="Times New Roman" w:hAnsi="Times New Roman" w:cs="Times New Roman"/>
            <w:i/>
            <w:sz w:val="24"/>
            <w:szCs w:val="24"/>
          </w:rPr>
          <w:t xml:space="preserve">Example Screen of </w:t>
        </w:r>
        <w:proofErr w:type="spellStart"/>
        <w:r>
          <w:rPr>
            <w:rFonts w:ascii="Times New Roman" w:hAnsi="Times New Roman" w:cs="Times New Roman"/>
            <w:i/>
            <w:sz w:val="24"/>
            <w:szCs w:val="24"/>
          </w:rPr>
          <w:t>RaBiGeTe</w:t>
        </w:r>
      </w:ins>
      <w:proofErr w:type="spellEnd"/>
    </w:p>
    <w:p w14:paraId="76D6AA42" w14:textId="244E9C71" w:rsidR="00F7561F" w:rsidRDefault="006F7C65" w:rsidP="00333890">
      <w:pPr>
        <w:spacing w:line="480" w:lineRule="auto"/>
        <w:rPr>
          <w:ins w:id="27" w:author="Alexander Bodycoat" w:date="2018-05-10T21:08:00Z"/>
          <w:rFonts w:ascii="Times New Roman" w:hAnsi="Times New Roman" w:cs="Times New Roman"/>
          <w:sz w:val="24"/>
          <w:szCs w:val="24"/>
          <w:highlight w:val="yellow"/>
        </w:rPr>
      </w:pPr>
      <w:ins w:id="28" w:author="Alexander Bodycoat" w:date="2018-05-10T20:42:00Z">
        <w:r>
          <w:rPr>
            <w:noProof/>
          </w:rPr>
          <w:drawing>
            <wp:inline distT="0" distB="0" distL="0" distR="0" wp14:anchorId="4A599BE3" wp14:editId="7C695B26">
              <wp:extent cx="4876800" cy="3353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9789" cy="3403509"/>
                      </a:xfrm>
                      <a:prstGeom prst="rect">
                        <a:avLst/>
                      </a:prstGeom>
                    </pic:spPr>
                  </pic:pic>
                </a:graphicData>
              </a:graphic>
            </wp:inline>
          </w:drawing>
        </w:r>
      </w:ins>
    </w:p>
    <w:p w14:paraId="2FEB0DD8" w14:textId="41283D97" w:rsidR="00F7561F" w:rsidRPr="00F7561F" w:rsidRDefault="00F7561F" w:rsidP="00333890">
      <w:pPr>
        <w:spacing w:line="480" w:lineRule="auto"/>
        <w:rPr>
          <w:ins w:id="29" w:author="Alexander Bodycoat" w:date="2018-05-10T21:22:00Z"/>
          <w:rFonts w:ascii="Times New Roman" w:hAnsi="Times New Roman" w:cs="Times New Roman"/>
          <w:b/>
          <w:i/>
          <w:sz w:val="24"/>
          <w:szCs w:val="24"/>
          <w:rPrChange w:id="30" w:author="Alexander Bodycoat" w:date="2018-05-10T21:22:00Z">
            <w:rPr>
              <w:ins w:id="31" w:author="Alexander Bodycoat" w:date="2018-05-10T21:22:00Z"/>
              <w:rFonts w:ascii="Times New Roman" w:hAnsi="Times New Roman" w:cs="Times New Roman"/>
              <w:sz w:val="24"/>
              <w:szCs w:val="24"/>
            </w:rPr>
          </w:rPrChange>
        </w:rPr>
      </w:pPr>
      <w:ins w:id="32" w:author="Alexander Bodycoat" w:date="2018-05-10T21:22:00Z">
        <w:r w:rsidRPr="00F7561F">
          <w:rPr>
            <w:rFonts w:ascii="Times New Roman" w:hAnsi="Times New Roman" w:cs="Times New Roman"/>
            <w:b/>
            <w:i/>
            <w:sz w:val="24"/>
            <w:szCs w:val="24"/>
            <w:rPrChange w:id="33" w:author="Alexander Bodycoat" w:date="2018-05-10T21:22:00Z">
              <w:rPr>
                <w:rFonts w:ascii="Times New Roman" w:hAnsi="Times New Roman" w:cs="Times New Roman"/>
                <w:sz w:val="24"/>
                <w:szCs w:val="24"/>
              </w:rPr>
            </w:rPrChange>
          </w:rPr>
          <w:lastRenderedPageBreak/>
          <w:t>Fig 3</w:t>
        </w:r>
      </w:ins>
    </w:p>
    <w:p w14:paraId="3A49FE41" w14:textId="1DE9DDB4" w:rsidR="007642D1" w:rsidRPr="007642D1" w:rsidRDefault="007642D1" w:rsidP="00333890">
      <w:pPr>
        <w:spacing w:line="480" w:lineRule="auto"/>
        <w:rPr>
          <w:rFonts w:ascii="Times New Roman" w:hAnsi="Times New Roman" w:cs="Times New Roman"/>
          <w:sz w:val="24"/>
          <w:szCs w:val="24"/>
          <w:rPrChange w:id="34" w:author="Alexander Bodycoat" w:date="2018-05-10T21:08:00Z">
            <w:rPr>
              <w:rFonts w:ascii="Times New Roman" w:hAnsi="Times New Roman" w:cs="Times New Roman"/>
              <w:sz w:val="24"/>
              <w:szCs w:val="24"/>
              <w:highlight w:val="yellow"/>
            </w:rPr>
          </w:rPrChange>
        </w:rPr>
      </w:pPr>
      <w:ins w:id="35" w:author="Alexander Bodycoat" w:date="2018-05-10T21:08:00Z">
        <w:r w:rsidRPr="007642D1">
          <w:rPr>
            <w:rFonts w:ascii="Times New Roman" w:hAnsi="Times New Roman" w:cs="Times New Roman"/>
            <w:sz w:val="24"/>
            <w:szCs w:val="24"/>
            <w:rPrChange w:id="36" w:author="Alexander Bodycoat" w:date="2018-05-10T21:08:00Z">
              <w:rPr>
                <w:rFonts w:ascii="Times New Roman" w:hAnsi="Times New Roman" w:cs="Times New Roman"/>
                <w:sz w:val="24"/>
                <w:szCs w:val="24"/>
                <w:highlight w:val="yellow"/>
              </w:rPr>
            </w:rPrChange>
          </w:rPr>
          <w:t xml:space="preserve">For </w:t>
        </w:r>
        <w:r>
          <w:rPr>
            <w:rFonts w:ascii="Times New Roman" w:hAnsi="Times New Roman" w:cs="Times New Roman"/>
            <w:sz w:val="24"/>
            <w:szCs w:val="24"/>
          </w:rPr>
          <w:t>my testing I provided the program with a list of 5000 integers that I created using the websit</w:t>
        </w:r>
      </w:ins>
      <w:ins w:id="37" w:author="Alexander Bodycoat" w:date="2018-05-10T21:09:00Z">
        <w:r>
          <w:rPr>
            <w:rFonts w:ascii="Times New Roman" w:hAnsi="Times New Roman" w:cs="Times New Roman"/>
            <w:sz w:val="24"/>
            <w:szCs w:val="24"/>
          </w:rPr>
          <w:t xml:space="preserve">e random.org, which is a true random number generator-based service. </w:t>
        </w:r>
      </w:ins>
    </w:p>
    <w:p w14:paraId="7B5D9EDA" w14:textId="3FCFB358" w:rsidR="002D438E" w:rsidRDefault="00661337" w:rsidP="00333890">
      <w:pPr>
        <w:spacing w:line="480" w:lineRule="auto"/>
        <w:rPr>
          <w:ins w:id="38" w:author="Alexander Bodycoat" w:date="2018-05-10T21:22:00Z"/>
          <w:rFonts w:ascii="Times New Roman" w:hAnsi="Times New Roman" w:cs="Times New Roman"/>
          <w:sz w:val="24"/>
          <w:szCs w:val="24"/>
        </w:rPr>
      </w:pPr>
      <w:r w:rsidRPr="0035658C">
        <w:rPr>
          <w:rFonts w:ascii="Times New Roman" w:hAnsi="Times New Roman" w:cs="Times New Roman"/>
          <w:b/>
          <w:sz w:val="24"/>
          <w:szCs w:val="24"/>
        </w:rPr>
        <w:t xml:space="preserve">Discussion: </w:t>
      </w:r>
      <w:r w:rsidR="00A25A64" w:rsidRPr="0035658C">
        <w:rPr>
          <w:rFonts w:ascii="Times New Roman" w:hAnsi="Times New Roman" w:cs="Times New Roman"/>
          <w:sz w:val="24"/>
          <w:szCs w:val="24"/>
        </w:rPr>
        <w:t>The</w:t>
      </w:r>
      <w:r w:rsidR="004A545B" w:rsidRPr="0035658C">
        <w:rPr>
          <w:rFonts w:ascii="Times New Roman" w:hAnsi="Times New Roman" w:cs="Times New Roman"/>
          <w:sz w:val="24"/>
          <w:szCs w:val="24"/>
        </w:rPr>
        <w:t xml:space="preserve"> three random number generation methods chosen are examples of three different efficiencies of random number generation, the </w:t>
      </w:r>
      <w:r w:rsidR="005A6078" w:rsidRPr="0035658C">
        <w:rPr>
          <w:rFonts w:ascii="Times New Roman" w:hAnsi="Times New Roman" w:cs="Times New Roman"/>
          <w:sz w:val="24"/>
          <w:szCs w:val="24"/>
        </w:rPr>
        <w:t>middle</w:t>
      </w:r>
      <w:r w:rsidR="004A545B" w:rsidRPr="0035658C">
        <w:rPr>
          <w:rFonts w:ascii="Times New Roman" w:hAnsi="Times New Roman" w:cs="Times New Roman"/>
          <w:sz w:val="24"/>
          <w:szCs w:val="24"/>
        </w:rPr>
        <w:t xml:space="preserve"> square method is an example of an algorithm with very low efficiency, in that its generation period, which is the </w:t>
      </w:r>
      <w:del w:id="39" w:author="Alexander Bodycoat" w:date="2018-05-10T21:08:00Z">
        <w:r w:rsidR="004A545B" w:rsidRPr="0035658C" w:rsidDel="007642D1">
          <w:rPr>
            <w:rFonts w:ascii="Times New Roman" w:hAnsi="Times New Roman" w:cs="Times New Roman"/>
            <w:sz w:val="24"/>
            <w:szCs w:val="24"/>
          </w:rPr>
          <w:delText>amount</w:delText>
        </w:r>
      </w:del>
      <w:ins w:id="40" w:author="Alexander Bodycoat" w:date="2018-05-10T21:08:00Z">
        <w:r w:rsidR="007642D1" w:rsidRPr="0035658C">
          <w:rPr>
            <w:rFonts w:ascii="Times New Roman" w:hAnsi="Times New Roman" w:cs="Times New Roman"/>
            <w:sz w:val="24"/>
            <w:szCs w:val="24"/>
          </w:rPr>
          <w:t>number</w:t>
        </w:r>
      </w:ins>
      <w:r w:rsidR="004A545B" w:rsidRPr="0035658C">
        <w:rPr>
          <w:rFonts w:ascii="Times New Roman" w:hAnsi="Times New Roman" w:cs="Times New Roman"/>
          <w:sz w:val="24"/>
          <w:szCs w:val="24"/>
        </w:rPr>
        <w:t xml:space="preserve"> of digits that can be produced by a random generation algorithm before its begins to loop and repeat, is very low, with a </w:t>
      </w:r>
      <w:del w:id="41" w:author="Alexander Bodycoat" w:date="2018-05-10T21:08:00Z">
        <w:r w:rsidR="004A545B" w:rsidRPr="0035658C" w:rsidDel="007642D1">
          <w:rPr>
            <w:rFonts w:ascii="Times New Roman" w:hAnsi="Times New Roman" w:cs="Times New Roman"/>
            <w:sz w:val="24"/>
            <w:szCs w:val="24"/>
          </w:rPr>
          <w:delText>best case</w:delText>
        </w:r>
      </w:del>
      <w:ins w:id="42" w:author="Alexander Bodycoat" w:date="2018-05-10T21:08:00Z">
        <w:r w:rsidR="007642D1" w:rsidRPr="0035658C">
          <w:rPr>
            <w:rFonts w:ascii="Times New Roman" w:hAnsi="Times New Roman" w:cs="Times New Roman"/>
            <w:sz w:val="24"/>
            <w:szCs w:val="24"/>
          </w:rPr>
          <w:t>best-case</w:t>
        </w:r>
      </w:ins>
      <w:r w:rsidR="004A545B" w:rsidRPr="0035658C">
        <w:rPr>
          <w:rFonts w:ascii="Times New Roman" w:hAnsi="Times New Roman" w:cs="Times New Roman"/>
          <w:sz w:val="24"/>
          <w:szCs w:val="24"/>
        </w:rPr>
        <w:t xml:space="preserve"> scenario of only 750000 digits. This may seem like a large number but it is in fact a very low amount for other algorithms. The multiply with carry method is an example of an algorithm with mid-range efficiency and complexity with a</w:t>
      </w:r>
      <w:ins w:id="43" w:author="Alexander Bodycoat" w:date="2018-05-10T21:08:00Z">
        <w:r w:rsidR="007642D1">
          <w:rPr>
            <w:rFonts w:ascii="Times New Roman" w:hAnsi="Times New Roman" w:cs="Times New Roman"/>
            <w:sz w:val="24"/>
            <w:szCs w:val="24"/>
          </w:rPr>
          <w:t>n</w:t>
        </w:r>
      </w:ins>
      <w:r w:rsidR="004A545B" w:rsidRPr="0035658C">
        <w:rPr>
          <w:rFonts w:ascii="Times New Roman" w:hAnsi="Times New Roman" w:cs="Times New Roman"/>
          <w:sz w:val="24"/>
          <w:szCs w:val="24"/>
        </w:rPr>
        <w:t xml:space="preserve"> </w:t>
      </w:r>
      <w:r w:rsidR="005A6078" w:rsidRPr="0035658C">
        <w:rPr>
          <w:rFonts w:ascii="Times New Roman" w:hAnsi="Times New Roman" w:cs="Times New Roman"/>
          <w:sz w:val="24"/>
          <w:szCs w:val="24"/>
        </w:rPr>
        <w:t xml:space="preserve">extremely long </w:t>
      </w:r>
      <w:r w:rsidR="004A545B" w:rsidRPr="0035658C">
        <w:rPr>
          <w:rFonts w:ascii="Times New Roman" w:hAnsi="Times New Roman" w:cs="Times New Roman"/>
          <w:sz w:val="24"/>
          <w:szCs w:val="24"/>
        </w:rPr>
        <w:t>period ranging from 2^60 to 2^20000000</w:t>
      </w:r>
      <w:r w:rsidR="005A6078" w:rsidRPr="0035658C">
        <w:rPr>
          <w:rFonts w:ascii="Times New Roman" w:hAnsi="Times New Roman" w:cs="Times New Roman"/>
          <w:sz w:val="24"/>
          <w:szCs w:val="24"/>
        </w:rPr>
        <w:t xml:space="preserve"> digits before repetition. The Mersenne Twister is an example of an algorithm that is very high in complexity and period length. With the period of the generation always being what is known as a Mersenne Prime. The period for this generation stands at 2^19937 – 1. These 3 methods show a wide diversity in the field of random generation</w:t>
      </w:r>
      <w:ins w:id="44" w:author="Alexander Bodycoat" w:date="2018-05-10T20:51:00Z">
        <w:r w:rsidR="006F7C65">
          <w:rPr>
            <w:rFonts w:ascii="Times New Roman" w:hAnsi="Times New Roman" w:cs="Times New Roman"/>
            <w:sz w:val="24"/>
            <w:szCs w:val="24"/>
          </w:rPr>
          <w:t xml:space="preserve">. </w:t>
        </w:r>
      </w:ins>
      <w:ins w:id="45" w:author="Alexander Bodycoat" w:date="2018-05-10T20:52:00Z">
        <w:r w:rsidR="002D438E">
          <w:rPr>
            <w:rFonts w:ascii="Times New Roman" w:hAnsi="Times New Roman" w:cs="Times New Roman"/>
            <w:sz w:val="24"/>
            <w:szCs w:val="24"/>
          </w:rPr>
          <w:t xml:space="preserve">To determine </w:t>
        </w:r>
      </w:ins>
      <w:ins w:id="46" w:author="Alexander Bodycoat" w:date="2018-05-10T20:53:00Z">
        <w:r w:rsidR="002D438E">
          <w:rPr>
            <w:rFonts w:ascii="Times New Roman" w:hAnsi="Times New Roman" w:cs="Times New Roman"/>
            <w:sz w:val="24"/>
            <w:szCs w:val="24"/>
          </w:rPr>
          <w:t xml:space="preserve">randomness with </w:t>
        </w:r>
        <w:proofErr w:type="spellStart"/>
        <w:r w:rsidR="002D438E">
          <w:rPr>
            <w:rFonts w:ascii="Times New Roman" w:hAnsi="Times New Roman" w:cs="Times New Roman"/>
            <w:sz w:val="24"/>
            <w:szCs w:val="24"/>
          </w:rPr>
          <w:t>RaBiTeGe</w:t>
        </w:r>
        <w:proofErr w:type="spellEnd"/>
        <w:r w:rsidR="002D438E">
          <w:rPr>
            <w:rFonts w:ascii="Times New Roman" w:hAnsi="Times New Roman" w:cs="Times New Roman"/>
            <w:sz w:val="24"/>
            <w:szCs w:val="24"/>
          </w:rPr>
          <w:t xml:space="preserve"> each provided value that is being tested is assigned a p-value from 0 to 1, </w:t>
        </w:r>
      </w:ins>
      <w:ins w:id="47" w:author="Alexander Bodycoat" w:date="2018-05-10T20:54:00Z">
        <w:r w:rsidR="002D438E">
          <w:rPr>
            <w:rFonts w:ascii="Times New Roman" w:hAnsi="Times New Roman" w:cs="Times New Roman"/>
            <w:sz w:val="24"/>
            <w:szCs w:val="24"/>
          </w:rPr>
          <w:t xml:space="preserve">in the </w:t>
        </w:r>
      </w:ins>
      <w:ins w:id="48" w:author="Alexander Bodycoat" w:date="2018-05-10T20:58:00Z">
        <w:r w:rsidR="002D438E">
          <w:rPr>
            <w:rFonts w:ascii="Times New Roman" w:hAnsi="Times New Roman" w:cs="Times New Roman"/>
            <w:sz w:val="24"/>
            <w:szCs w:val="24"/>
          </w:rPr>
          <w:t>best-case</w:t>
        </w:r>
      </w:ins>
      <w:ins w:id="49" w:author="Alexander Bodycoat" w:date="2018-05-10T20:54:00Z">
        <w:r w:rsidR="002D438E">
          <w:rPr>
            <w:rFonts w:ascii="Times New Roman" w:hAnsi="Times New Roman" w:cs="Times New Roman"/>
            <w:sz w:val="24"/>
            <w:szCs w:val="24"/>
          </w:rPr>
          <w:t xml:space="preserve"> scenario, each p-value distribution should have a roughly 10%</w:t>
        </w:r>
      </w:ins>
      <w:ins w:id="50" w:author="Alexander Bodycoat" w:date="2018-05-10T20:55:00Z">
        <w:r w:rsidR="002D438E">
          <w:rPr>
            <w:rFonts w:ascii="Times New Roman" w:hAnsi="Times New Roman" w:cs="Times New Roman"/>
            <w:sz w:val="24"/>
            <w:szCs w:val="24"/>
          </w:rPr>
          <w:t xml:space="preserve"> distribution overall.</w:t>
        </w:r>
      </w:ins>
      <w:ins w:id="51" w:author="Alexander Bodycoat" w:date="2018-05-10T20:52:00Z">
        <w:r w:rsidR="002D438E">
          <w:rPr>
            <w:rFonts w:ascii="Times New Roman" w:hAnsi="Times New Roman" w:cs="Times New Roman"/>
            <w:sz w:val="24"/>
            <w:szCs w:val="24"/>
          </w:rPr>
          <w:t xml:space="preserve"> </w:t>
        </w:r>
      </w:ins>
      <w:ins w:id="52" w:author="Alexander Bodycoat" w:date="2018-05-10T20:55:00Z">
        <w:r w:rsidR="002D438E">
          <w:rPr>
            <w:rFonts w:ascii="Times New Roman" w:hAnsi="Times New Roman" w:cs="Times New Roman"/>
            <w:sz w:val="24"/>
            <w:szCs w:val="24"/>
          </w:rPr>
          <w:t>T</w:t>
        </w:r>
      </w:ins>
      <w:ins w:id="53" w:author="Alexander Bodycoat" w:date="2018-05-10T20:52:00Z">
        <w:r w:rsidR="002D438E">
          <w:rPr>
            <w:rFonts w:ascii="Times New Roman" w:hAnsi="Times New Roman" w:cs="Times New Roman"/>
            <w:sz w:val="24"/>
            <w:szCs w:val="24"/>
          </w:rPr>
          <w:t xml:space="preserve">he provided graph is </w:t>
        </w:r>
      </w:ins>
      <w:ins w:id="54" w:author="Alexander Bodycoat" w:date="2018-05-10T20:55:00Z">
        <w:r w:rsidR="002D438E">
          <w:rPr>
            <w:rFonts w:ascii="Times New Roman" w:hAnsi="Times New Roman" w:cs="Times New Roman"/>
            <w:sz w:val="24"/>
            <w:szCs w:val="24"/>
          </w:rPr>
          <w:t>an example of an electronic true random number generator vs the p value re</w:t>
        </w:r>
      </w:ins>
      <w:ins w:id="55" w:author="Alexander Bodycoat" w:date="2018-05-10T20:56:00Z">
        <w:r w:rsidR="002D438E">
          <w:rPr>
            <w:rFonts w:ascii="Times New Roman" w:hAnsi="Times New Roman" w:cs="Times New Roman"/>
            <w:sz w:val="24"/>
            <w:szCs w:val="24"/>
          </w:rPr>
          <w:t>sults of a</w:t>
        </w:r>
      </w:ins>
      <w:ins w:id="56" w:author="Alexander Bodycoat" w:date="2018-05-10T20:57:00Z">
        <w:r w:rsidR="002D438E">
          <w:rPr>
            <w:rFonts w:ascii="Times New Roman" w:hAnsi="Times New Roman" w:cs="Times New Roman"/>
            <w:sz w:val="24"/>
            <w:szCs w:val="24"/>
          </w:rPr>
          <w:t xml:space="preserve"> Mersenne Twister random number algorithm, the </w:t>
        </w:r>
      </w:ins>
      <w:ins w:id="57" w:author="Alexander Bodycoat" w:date="2018-05-10T20:58:00Z">
        <w:r w:rsidR="002D438E">
          <w:rPr>
            <w:rFonts w:ascii="Times New Roman" w:hAnsi="Times New Roman" w:cs="Times New Roman"/>
            <w:sz w:val="24"/>
            <w:szCs w:val="24"/>
          </w:rPr>
          <w:t>black</w:t>
        </w:r>
      </w:ins>
      <w:ins w:id="58" w:author="Alexander Bodycoat" w:date="2018-05-10T20:57:00Z">
        <w:r w:rsidR="002D438E">
          <w:rPr>
            <w:rFonts w:ascii="Times New Roman" w:hAnsi="Times New Roman" w:cs="Times New Roman"/>
            <w:sz w:val="24"/>
            <w:szCs w:val="24"/>
          </w:rPr>
          <w:t xml:space="preserve"> line represent</w:t>
        </w:r>
      </w:ins>
      <w:ins w:id="59" w:author="Alexander Bodycoat" w:date="2018-05-10T20:58:00Z">
        <w:r w:rsidR="002D438E">
          <w:rPr>
            <w:rFonts w:ascii="Times New Roman" w:hAnsi="Times New Roman" w:cs="Times New Roman"/>
            <w:sz w:val="24"/>
            <w:szCs w:val="24"/>
          </w:rPr>
          <w:t>s the 10% p-value that is considered the best-case scenario. The Red and Green lines are the upper and lower bounds of the values provided by the random numbers being tested.</w:t>
        </w:r>
      </w:ins>
    </w:p>
    <w:p w14:paraId="1E201E4C" w14:textId="51370F97" w:rsidR="00F7561F" w:rsidRDefault="00F7561F" w:rsidP="00333890">
      <w:pPr>
        <w:spacing w:line="480" w:lineRule="auto"/>
        <w:rPr>
          <w:ins w:id="60" w:author="Alexander Bodycoat" w:date="2018-05-10T21:22:00Z"/>
          <w:rFonts w:ascii="Times New Roman" w:hAnsi="Times New Roman" w:cs="Times New Roman"/>
          <w:sz w:val="24"/>
          <w:szCs w:val="24"/>
        </w:rPr>
      </w:pPr>
    </w:p>
    <w:p w14:paraId="485E06B8" w14:textId="5A34AC24" w:rsidR="00F7561F" w:rsidRDefault="00F7561F" w:rsidP="00333890">
      <w:pPr>
        <w:spacing w:line="480" w:lineRule="auto"/>
        <w:rPr>
          <w:ins w:id="61" w:author="Alexander Bodycoat" w:date="2018-05-10T21:22:00Z"/>
          <w:rFonts w:ascii="Times New Roman" w:hAnsi="Times New Roman" w:cs="Times New Roman"/>
          <w:sz w:val="24"/>
          <w:szCs w:val="24"/>
        </w:rPr>
      </w:pPr>
    </w:p>
    <w:p w14:paraId="31BCBF1D" w14:textId="0CC87BE9" w:rsidR="00F7561F" w:rsidRPr="00F7561F" w:rsidRDefault="00F7561F" w:rsidP="00333890">
      <w:pPr>
        <w:spacing w:line="480" w:lineRule="auto"/>
        <w:rPr>
          <w:ins w:id="62" w:author="Alexander Bodycoat" w:date="2018-05-10T20:56:00Z"/>
          <w:rFonts w:ascii="Times New Roman" w:hAnsi="Times New Roman" w:cs="Times New Roman"/>
          <w:i/>
          <w:sz w:val="24"/>
          <w:szCs w:val="24"/>
          <w:rPrChange w:id="63" w:author="Alexander Bodycoat" w:date="2018-05-10T21:23:00Z">
            <w:rPr>
              <w:ins w:id="64" w:author="Alexander Bodycoat" w:date="2018-05-10T20:56:00Z"/>
              <w:rFonts w:ascii="Times New Roman" w:hAnsi="Times New Roman" w:cs="Times New Roman"/>
              <w:sz w:val="24"/>
              <w:szCs w:val="24"/>
            </w:rPr>
          </w:rPrChange>
        </w:rPr>
      </w:pPr>
      <w:ins w:id="65" w:author="Alexander Bodycoat" w:date="2018-05-10T21:23:00Z">
        <w:r>
          <w:rPr>
            <w:rFonts w:ascii="Times New Roman" w:hAnsi="Times New Roman" w:cs="Times New Roman"/>
            <w:i/>
            <w:sz w:val="24"/>
            <w:szCs w:val="24"/>
          </w:rPr>
          <w:lastRenderedPageBreak/>
          <w:t xml:space="preserve">Example P-Value </w:t>
        </w:r>
        <w:proofErr w:type="spellStart"/>
        <w:r>
          <w:rPr>
            <w:rFonts w:ascii="Times New Roman" w:hAnsi="Times New Roman" w:cs="Times New Roman"/>
            <w:i/>
            <w:sz w:val="24"/>
            <w:szCs w:val="24"/>
          </w:rPr>
          <w:t>Distrobution</w:t>
        </w:r>
      </w:ins>
      <w:proofErr w:type="spellEnd"/>
    </w:p>
    <w:p w14:paraId="1E2548D7" w14:textId="024649D4" w:rsidR="002D438E" w:rsidRDefault="002D438E" w:rsidP="00333890">
      <w:pPr>
        <w:spacing w:line="480" w:lineRule="auto"/>
        <w:rPr>
          <w:ins w:id="66" w:author="Alexander Bodycoat" w:date="2018-05-10T21:23:00Z"/>
          <w:rFonts w:ascii="Times New Roman" w:hAnsi="Times New Roman" w:cs="Times New Roman"/>
          <w:sz w:val="24"/>
          <w:szCs w:val="24"/>
        </w:rPr>
      </w:pPr>
      <w:ins w:id="67" w:author="Alexander Bodycoat" w:date="2018-05-10T20:56:00Z">
        <w:r>
          <w:rPr>
            <w:rFonts w:ascii="Times New Roman" w:hAnsi="Times New Roman" w:cs="Times New Roman"/>
            <w:noProof/>
            <w:sz w:val="24"/>
            <w:szCs w:val="24"/>
          </w:rPr>
          <w:drawing>
            <wp:inline distT="0" distB="0" distL="0" distR="0" wp14:anchorId="41307EDB" wp14:editId="36790B31">
              <wp:extent cx="3458706" cy="1962150"/>
              <wp:effectExtent l="0" t="0" r="8890" b="0"/>
              <wp:docPr id="6" name="Picture 6" descr="F:\Downloads\eTRNG_MT_diehard_distr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s\eTRNG_MT_diehard_distri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858" cy="1969044"/>
                      </a:xfrm>
                      <a:prstGeom prst="rect">
                        <a:avLst/>
                      </a:prstGeom>
                      <a:noFill/>
                      <a:ln>
                        <a:noFill/>
                      </a:ln>
                    </pic:spPr>
                  </pic:pic>
                </a:graphicData>
              </a:graphic>
            </wp:inline>
          </w:drawing>
        </w:r>
      </w:ins>
    </w:p>
    <w:p w14:paraId="5D8AF59F" w14:textId="410E6CAD" w:rsidR="00F7561F" w:rsidRPr="00F7561F" w:rsidRDefault="00F7561F" w:rsidP="00333890">
      <w:pPr>
        <w:spacing w:line="480" w:lineRule="auto"/>
        <w:rPr>
          <w:ins w:id="68" w:author="Alexander Bodycoat" w:date="2018-05-10T20:56:00Z"/>
          <w:rFonts w:ascii="Times New Roman" w:hAnsi="Times New Roman" w:cs="Times New Roman"/>
          <w:b/>
          <w:i/>
          <w:sz w:val="24"/>
          <w:szCs w:val="24"/>
          <w:rPrChange w:id="69" w:author="Alexander Bodycoat" w:date="2018-05-10T21:23:00Z">
            <w:rPr>
              <w:ins w:id="70" w:author="Alexander Bodycoat" w:date="2018-05-10T20:56:00Z"/>
              <w:rFonts w:ascii="Times New Roman" w:hAnsi="Times New Roman" w:cs="Times New Roman"/>
              <w:sz w:val="24"/>
              <w:szCs w:val="24"/>
            </w:rPr>
          </w:rPrChange>
        </w:rPr>
      </w:pPr>
      <w:ins w:id="71" w:author="Alexander Bodycoat" w:date="2018-05-10T21:23:00Z">
        <w:r w:rsidRPr="00F7561F">
          <w:rPr>
            <w:rFonts w:ascii="Times New Roman" w:hAnsi="Times New Roman" w:cs="Times New Roman"/>
            <w:b/>
            <w:i/>
            <w:sz w:val="24"/>
            <w:szCs w:val="24"/>
            <w:rPrChange w:id="72" w:author="Alexander Bodycoat" w:date="2018-05-10T21:23:00Z">
              <w:rPr>
                <w:rFonts w:ascii="Times New Roman" w:hAnsi="Times New Roman" w:cs="Times New Roman"/>
                <w:sz w:val="24"/>
                <w:szCs w:val="24"/>
              </w:rPr>
            </w:rPrChange>
          </w:rPr>
          <w:t>Fig 4</w:t>
        </w:r>
      </w:ins>
    </w:p>
    <w:p w14:paraId="5DDA854C" w14:textId="0FEEA18A" w:rsidR="00661337" w:rsidRDefault="005A6078" w:rsidP="00333890">
      <w:pPr>
        <w:spacing w:line="480" w:lineRule="auto"/>
        <w:rPr>
          <w:rFonts w:ascii="Times New Roman" w:hAnsi="Times New Roman" w:cs="Times New Roman"/>
          <w:sz w:val="24"/>
          <w:szCs w:val="24"/>
        </w:rPr>
      </w:pPr>
      <w:r w:rsidRPr="0035658C">
        <w:rPr>
          <w:rFonts w:ascii="Times New Roman" w:hAnsi="Times New Roman" w:cs="Times New Roman"/>
          <w:sz w:val="24"/>
          <w:szCs w:val="24"/>
        </w:rPr>
        <w:t xml:space="preserve"> </w:t>
      </w:r>
      <w:del w:id="73" w:author="Alexander Bodycoat" w:date="2018-05-10T20:51:00Z">
        <w:r w:rsidRPr="0035658C" w:rsidDel="006F7C65">
          <w:rPr>
            <w:rFonts w:ascii="Times New Roman" w:hAnsi="Times New Roman" w:cs="Times New Roman"/>
            <w:sz w:val="24"/>
            <w:szCs w:val="24"/>
          </w:rPr>
          <w:delText xml:space="preserve">and examples of the Diehard tests performed on a sample selection of digits from each of the generators show that </w:delText>
        </w:r>
        <w:r w:rsidRPr="0035658C" w:rsidDel="006F7C65">
          <w:rPr>
            <w:rFonts w:ascii="Times New Roman" w:hAnsi="Times New Roman" w:cs="Times New Roman"/>
            <w:sz w:val="24"/>
            <w:szCs w:val="24"/>
            <w:highlight w:val="yellow"/>
          </w:rPr>
          <w:delText>[results coming]</w:delText>
        </w:r>
        <w:r w:rsidR="00F966B9" w:rsidRPr="0035658C" w:rsidDel="006F7C65">
          <w:rPr>
            <w:rFonts w:ascii="Times New Roman" w:hAnsi="Times New Roman" w:cs="Times New Roman"/>
            <w:sz w:val="24"/>
            <w:szCs w:val="24"/>
            <w:highlight w:val="yellow"/>
          </w:rPr>
          <w:delText xml:space="preserve">. </w:delText>
        </w:r>
      </w:del>
      <w:r w:rsidR="00F966B9" w:rsidRPr="0035658C">
        <w:rPr>
          <w:rFonts w:ascii="Times New Roman" w:hAnsi="Times New Roman" w:cs="Times New Roman"/>
          <w:sz w:val="24"/>
          <w:szCs w:val="24"/>
        </w:rPr>
        <w:t xml:space="preserve">The significance of these results is that we can see with mathematical certainty which pseudorandom generation methods can be considered better than another. These results can be compared against random generation from random.org, which is a true random number generator based on generating binary digits from atmospheric white noise. This shows that compared to random.org </w:t>
      </w:r>
      <w:ins w:id="74" w:author="Alexander Bodycoat" w:date="2018-05-10T20:59:00Z">
        <w:r w:rsidR="002D438E">
          <w:rPr>
            <w:rFonts w:ascii="Times New Roman" w:hAnsi="Times New Roman" w:cs="Times New Roman"/>
            <w:sz w:val="24"/>
            <w:szCs w:val="24"/>
          </w:rPr>
          <w:t>pseudorandom number generators are less random than their true random number generator counterparts. This</w:t>
        </w:r>
      </w:ins>
      <w:ins w:id="75" w:author="Alexander Bodycoat" w:date="2018-05-10T21:00:00Z">
        <w:r w:rsidR="002D438E">
          <w:rPr>
            <w:rFonts w:ascii="Times New Roman" w:hAnsi="Times New Roman" w:cs="Times New Roman"/>
            <w:sz w:val="24"/>
            <w:szCs w:val="24"/>
          </w:rPr>
          <w:t xml:space="preserve"> is because by design pseudorandom generators </w:t>
        </w:r>
      </w:ins>
      <w:del w:id="76" w:author="Alexander Bodycoat" w:date="2018-05-10T20:59:00Z">
        <w:r w:rsidR="00F966B9" w:rsidRPr="002D438E" w:rsidDel="002D438E">
          <w:rPr>
            <w:rFonts w:ascii="Times New Roman" w:hAnsi="Times New Roman" w:cs="Times New Roman"/>
            <w:sz w:val="24"/>
            <w:szCs w:val="24"/>
            <w:rPrChange w:id="77" w:author="Alexander Bodycoat" w:date="2018-05-10T20:59:00Z">
              <w:rPr>
                <w:rFonts w:ascii="Times New Roman" w:hAnsi="Times New Roman" w:cs="Times New Roman"/>
                <w:sz w:val="24"/>
                <w:szCs w:val="24"/>
                <w:highlight w:val="yellow"/>
              </w:rPr>
            </w:rPrChange>
          </w:rPr>
          <w:delText>[Results Coming]</w:delText>
        </w:r>
        <w:r w:rsidR="005F0E3B" w:rsidRPr="002D438E" w:rsidDel="002D438E">
          <w:rPr>
            <w:rFonts w:ascii="Times New Roman" w:hAnsi="Times New Roman" w:cs="Times New Roman"/>
            <w:sz w:val="24"/>
            <w:szCs w:val="24"/>
            <w:rPrChange w:id="78" w:author="Alexander Bodycoat" w:date="2018-05-10T20:59:00Z">
              <w:rPr>
                <w:rFonts w:ascii="Times New Roman" w:hAnsi="Times New Roman" w:cs="Times New Roman"/>
                <w:sz w:val="24"/>
                <w:szCs w:val="24"/>
                <w:highlight w:val="yellow"/>
              </w:rPr>
            </w:rPrChange>
          </w:rPr>
          <w:delText>.</w:delText>
        </w:r>
      </w:del>
      <w:r w:rsidR="005F0E3B" w:rsidRPr="0035658C">
        <w:rPr>
          <w:rFonts w:ascii="Times New Roman" w:hAnsi="Times New Roman" w:cs="Times New Roman"/>
          <w:sz w:val="24"/>
          <w:szCs w:val="24"/>
        </w:rPr>
        <w:t xml:space="preserve"> </w:t>
      </w:r>
      <w:r w:rsidR="00A02FD2">
        <w:rPr>
          <w:rFonts w:ascii="Times New Roman" w:hAnsi="Times New Roman" w:cs="Times New Roman"/>
          <w:sz w:val="24"/>
          <w:szCs w:val="24"/>
        </w:rPr>
        <w:t xml:space="preserve">True random generators are of very high interest in </w:t>
      </w:r>
      <w:r w:rsidR="00B356E8">
        <w:rPr>
          <w:rFonts w:ascii="Times New Roman" w:hAnsi="Times New Roman" w:cs="Times New Roman"/>
          <w:sz w:val="24"/>
          <w:szCs w:val="24"/>
        </w:rPr>
        <w:t>today’s</w:t>
      </w:r>
      <w:r w:rsidR="00A02FD2">
        <w:rPr>
          <w:rFonts w:ascii="Times New Roman" w:hAnsi="Times New Roman" w:cs="Times New Roman"/>
          <w:sz w:val="24"/>
          <w:szCs w:val="24"/>
        </w:rPr>
        <w:t xml:space="preserve"> technological</w:t>
      </w:r>
      <w:r w:rsidR="006547BD">
        <w:rPr>
          <w:rFonts w:ascii="Times New Roman" w:hAnsi="Times New Roman" w:cs="Times New Roman"/>
          <w:sz w:val="24"/>
          <w:szCs w:val="24"/>
        </w:rPr>
        <w:t xml:space="preserve"> world, and many different methods have been developed to produce them. Images are not the only </w:t>
      </w:r>
      <w:r w:rsidR="00B356E8">
        <w:rPr>
          <w:rFonts w:ascii="Times New Roman" w:hAnsi="Times New Roman" w:cs="Times New Roman"/>
          <w:sz w:val="24"/>
          <w:szCs w:val="24"/>
        </w:rPr>
        <w:t>real-life</w:t>
      </w:r>
      <w:r w:rsidR="006547BD">
        <w:rPr>
          <w:rFonts w:ascii="Times New Roman" w:hAnsi="Times New Roman" w:cs="Times New Roman"/>
          <w:sz w:val="24"/>
          <w:szCs w:val="24"/>
        </w:rPr>
        <w:t xml:space="preserve"> item that randomness can be derived from, examples of random number generation can arise from many different types of phenomena. [3] </w:t>
      </w:r>
      <w:r w:rsidR="00333890" w:rsidRPr="0035658C">
        <w:rPr>
          <w:rFonts w:ascii="Times New Roman" w:hAnsi="Times New Roman" w:cs="Times New Roman"/>
          <w:sz w:val="24"/>
          <w:szCs w:val="24"/>
        </w:rPr>
        <w:t>There are some limitations to these results however, because of the limited number of digits that is able to be provided to the Diehard tests within a reasonable amount of time the test results can only be considered a</w:t>
      </w:r>
      <w:ins w:id="79" w:author="Alexander Bodycoat" w:date="2018-05-10T21:05:00Z">
        <w:r w:rsidR="007642D1">
          <w:rPr>
            <w:rFonts w:ascii="Times New Roman" w:hAnsi="Times New Roman" w:cs="Times New Roman"/>
            <w:sz w:val="24"/>
            <w:szCs w:val="24"/>
          </w:rPr>
          <w:t>n</w:t>
        </w:r>
      </w:ins>
      <w:r w:rsidR="00333890" w:rsidRPr="0035658C">
        <w:rPr>
          <w:rFonts w:ascii="Times New Roman" w:hAnsi="Times New Roman" w:cs="Times New Roman"/>
          <w:sz w:val="24"/>
          <w:szCs w:val="24"/>
        </w:rPr>
        <w:t xml:space="preserve"> exploratory view into the measure of randomness these methods provide.</w:t>
      </w:r>
      <w:r w:rsidR="00554B13" w:rsidRPr="0035658C">
        <w:rPr>
          <w:rFonts w:ascii="Times New Roman" w:hAnsi="Times New Roman" w:cs="Times New Roman"/>
          <w:sz w:val="24"/>
          <w:szCs w:val="24"/>
        </w:rPr>
        <w:t xml:space="preserve"> Some examples of tests that could be undertaken would include taking and analyzing sources from other pseudo and true random number generators in order to form a more complete picture of the scope of randomness provided by both types of generators.</w:t>
      </w:r>
      <w:r w:rsidR="00221DD6">
        <w:rPr>
          <w:rFonts w:ascii="Times New Roman" w:hAnsi="Times New Roman" w:cs="Times New Roman"/>
          <w:sz w:val="24"/>
          <w:szCs w:val="24"/>
        </w:rPr>
        <w:t xml:space="preserve"> </w:t>
      </w:r>
      <w:r w:rsidR="006D0843">
        <w:rPr>
          <w:rFonts w:ascii="Times New Roman" w:hAnsi="Times New Roman" w:cs="Times New Roman"/>
          <w:sz w:val="24"/>
          <w:szCs w:val="24"/>
        </w:rPr>
        <w:t xml:space="preserve">Another </w:t>
      </w:r>
      <w:r w:rsidR="006D0843">
        <w:rPr>
          <w:rFonts w:ascii="Times New Roman" w:hAnsi="Times New Roman" w:cs="Times New Roman"/>
          <w:sz w:val="24"/>
          <w:szCs w:val="24"/>
        </w:rPr>
        <w:lastRenderedPageBreak/>
        <w:t>way to analyze random number generation is through other methods of testing.  The NIST statistical Test suit is another source of statistic information related to the randomness of an algorithm and can be used in a method similar to the program Diehard</w:t>
      </w:r>
      <w:ins w:id="80" w:author="Alexander Bodycoat" w:date="2018-05-10T21:03:00Z">
        <w:r w:rsidR="007642D1">
          <w:rPr>
            <w:rFonts w:ascii="Times New Roman" w:hAnsi="Times New Roman" w:cs="Times New Roman"/>
            <w:sz w:val="24"/>
            <w:szCs w:val="24"/>
          </w:rPr>
          <w:t xml:space="preserve"> and </w:t>
        </w:r>
        <w:proofErr w:type="spellStart"/>
        <w:r w:rsidR="007642D1">
          <w:rPr>
            <w:rFonts w:ascii="Times New Roman" w:hAnsi="Times New Roman" w:cs="Times New Roman"/>
            <w:sz w:val="24"/>
            <w:szCs w:val="24"/>
          </w:rPr>
          <w:t>Ra</w:t>
        </w:r>
      </w:ins>
      <w:ins w:id="81" w:author="Alexander Bodycoat" w:date="2018-05-10T21:04:00Z">
        <w:r w:rsidR="007642D1">
          <w:rPr>
            <w:rFonts w:ascii="Times New Roman" w:hAnsi="Times New Roman" w:cs="Times New Roman"/>
            <w:sz w:val="24"/>
            <w:szCs w:val="24"/>
          </w:rPr>
          <w:t>BiGeTe</w:t>
        </w:r>
      </w:ins>
      <w:proofErr w:type="spellEnd"/>
      <w:r w:rsidR="006D0843">
        <w:rPr>
          <w:rFonts w:ascii="Times New Roman" w:hAnsi="Times New Roman" w:cs="Times New Roman"/>
          <w:sz w:val="24"/>
          <w:szCs w:val="24"/>
        </w:rPr>
        <w:t xml:space="preserve">. [8] </w:t>
      </w:r>
      <w:del w:id="82" w:author="Alexander Bodycoat" w:date="2018-05-10T20:53:00Z">
        <w:r w:rsidR="00221DD6" w:rsidDel="002D438E">
          <w:rPr>
            <w:rFonts w:ascii="Times New Roman" w:hAnsi="Times New Roman" w:cs="Times New Roman"/>
            <w:sz w:val="24"/>
            <w:szCs w:val="24"/>
          </w:rPr>
          <w:delText>Futhermore</w:delText>
        </w:r>
      </w:del>
      <w:ins w:id="83" w:author="Alexander Bodycoat" w:date="2018-05-10T20:53:00Z">
        <w:r w:rsidR="002D438E">
          <w:rPr>
            <w:rFonts w:ascii="Times New Roman" w:hAnsi="Times New Roman" w:cs="Times New Roman"/>
            <w:sz w:val="24"/>
            <w:szCs w:val="24"/>
          </w:rPr>
          <w:t>Furthermore</w:t>
        </w:r>
      </w:ins>
      <w:r w:rsidR="00221DD6">
        <w:rPr>
          <w:rFonts w:ascii="Times New Roman" w:hAnsi="Times New Roman" w:cs="Times New Roman"/>
          <w:sz w:val="24"/>
          <w:szCs w:val="24"/>
        </w:rPr>
        <w:t xml:space="preserve"> we can examine random number generation through neither computer nor random event, rather we can analyze random number generation through human </w:t>
      </w:r>
      <w:r w:rsidR="006D0843">
        <w:rPr>
          <w:rFonts w:ascii="Times New Roman" w:hAnsi="Times New Roman" w:cs="Times New Roman"/>
          <w:sz w:val="24"/>
          <w:szCs w:val="24"/>
        </w:rPr>
        <w:t>creation. [</w:t>
      </w:r>
      <w:r w:rsidR="00221DD6">
        <w:rPr>
          <w:rFonts w:ascii="Times New Roman" w:hAnsi="Times New Roman" w:cs="Times New Roman"/>
          <w:sz w:val="24"/>
          <w:szCs w:val="24"/>
        </w:rPr>
        <w:t>7]</w:t>
      </w:r>
      <w:r w:rsidR="00554B13" w:rsidRPr="0035658C">
        <w:rPr>
          <w:rFonts w:ascii="Times New Roman" w:hAnsi="Times New Roman" w:cs="Times New Roman"/>
          <w:sz w:val="24"/>
          <w:szCs w:val="24"/>
        </w:rPr>
        <w:t xml:space="preserve"> Researching into better methods to generate numbers from real-life events could provide a way to create an even better </w:t>
      </w:r>
      <w:r w:rsidR="0035658C" w:rsidRPr="0035658C">
        <w:rPr>
          <w:rFonts w:ascii="Times New Roman" w:hAnsi="Times New Roman" w:cs="Times New Roman"/>
          <w:sz w:val="24"/>
          <w:szCs w:val="24"/>
        </w:rPr>
        <w:t xml:space="preserve">algorithm to create random digits. </w:t>
      </w:r>
    </w:p>
    <w:p w14:paraId="5EEDA6E0" w14:textId="1F49D585" w:rsidR="00B356E8" w:rsidRDefault="007642D1" w:rsidP="00333890">
      <w:pPr>
        <w:spacing w:line="480" w:lineRule="auto"/>
        <w:rPr>
          <w:ins w:id="84" w:author="Alexander Bodycoat" w:date="2018-05-10T21:10:00Z"/>
          <w:rFonts w:ascii="Times New Roman" w:hAnsi="Times New Roman" w:cs="Times New Roman"/>
          <w:sz w:val="24"/>
          <w:szCs w:val="24"/>
        </w:rPr>
      </w:pPr>
      <w:proofErr w:type="spellStart"/>
      <w:ins w:id="85" w:author="Alexander Bodycoat" w:date="2018-05-10T21:10:00Z">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ins>
      <w:ins w:id="86" w:author="Alexander Bodycoat" w:date="2018-05-10T21:25:00Z">
        <w:r w:rsidR="00F7561F">
          <w:rPr>
            <w:rFonts w:ascii="Times New Roman" w:hAnsi="Times New Roman" w:cs="Times New Roman"/>
            <w:sz w:val="24"/>
            <w:szCs w:val="24"/>
          </w:rPr>
          <w:t xml:space="preserve"> - </w:t>
        </w:r>
      </w:ins>
      <w:ins w:id="87" w:author="Alexander Bodycoat" w:date="2018-05-10T21:26:00Z">
        <w:r w:rsidR="00F7561F" w:rsidRPr="00F7561F">
          <w:rPr>
            <w:rFonts w:ascii="Times New Roman" w:hAnsi="Times New Roman" w:cs="Times New Roman"/>
            <w:sz w:val="24"/>
            <w:szCs w:val="24"/>
          </w:rPr>
          <w:t>https://github.com/alexlee215/randomNumGen</w:t>
        </w:r>
      </w:ins>
    </w:p>
    <w:p w14:paraId="7C38F67E" w14:textId="30552C32" w:rsidR="007642D1" w:rsidRDefault="007642D1" w:rsidP="00333890">
      <w:pPr>
        <w:spacing w:line="480" w:lineRule="auto"/>
        <w:rPr>
          <w:ins w:id="88" w:author="Alexander Bodycoat" w:date="2018-05-10T21:10:00Z"/>
          <w:rFonts w:ascii="Times New Roman" w:hAnsi="Times New Roman" w:cs="Times New Roman"/>
          <w:sz w:val="24"/>
          <w:szCs w:val="24"/>
        </w:rPr>
      </w:pPr>
    </w:p>
    <w:p w14:paraId="4E8D4DB5" w14:textId="1DEB06E7" w:rsidR="007642D1" w:rsidRDefault="007642D1" w:rsidP="00333890">
      <w:pPr>
        <w:spacing w:line="480" w:lineRule="auto"/>
        <w:rPr>
          <w:ins w:id="89" w:author="Alexander Bodycoat" w:date="2018-05-10T21:10:00Z"/>
          <w:rFonts w:ascii="Times New Roman" w:hAnsi="Times New Roman" w:cs="Times New Roman"/>
          <w:sz w:val="24"/>
          <w:szCs w:val="24"/>
        </w:rPr>
      </w:pPr>
    </w:p>
    <w:p w14:paraId="5C747FD8" w14:textId="7C595695" w:rsidR="007642D1" w:rsidRDefault="007642D1" w:rsidP="00333890">
      <w:pPr>
        <w:spacing w:line="480" w:lineRule="auto"/>
        <w:rPr>
          <w:ins w:id="90" w:author="Alexander Bodycoat" w:date="2018-05-10T21:10:00Z"/>
          <w:rFonts w:ascii="Times New Roman" w:hAnsi="Times New Roman" w:cs="Times New Roman"/>
          <w:sz w:val="24"/>
          <w:szCs w:val="24"/>
        </w:rPr>
      </w:pPr>
    </w:p>
    <w:p w14:paraId="0A5B9F86" w14:textId="780381DC" w:rsidR="007642D1" w:rsidRDefault="007642D1" w:rsidP="00333890">
      <w:pPr>
        <w:spacing w:line="480" w:lineRule="auto"/>
        <w:rPr>
          <w:ins w:id="91" w:author="Alexander Bodycoat" w:date="2018-05-10T21:10:00Z"/>
          <w:rFonts w:ascii="Times New Roman" w:hAnsi="Times New Roman" w:cs="Times New Roman"/>
          <w:sz w:val="24"/>
          <w:szCs w:val="24"/>
        </w:rPr>
      </w:pPr>
    </w:p>
    <w:p w14:paraId="3999DF3D" w14:textId="5F160CFC" w:rsidR="007642D1" w:rsidRDefault="007642D1" w:rsidP="00333890">
      <w:pPr>
        <w:spacing w:line="480" w:lineRule="auto"/>
        <w:rPr>
          <w:ins w:id="92" w:author="Alexander Bodycoat" w:date="2018-05-10T21:10:00Z"/>
          <w:rFonts w:ascii="Times New Roman" w:hAnsi="Times New Roman" w:cs="Times New Roman"/>
          <w:sz w:val="24"/>
          <w:szCs w:val="24"/>
        </w:rPr>
      </w:pPr>
    </w:p>
    <w:p w14:paraId="6BFD19FA" w14:textId="67DA8461" w:rsidR="007642D1" w:rsidRDefault="007642D1" w:rsidP="00333890">
      <w:pPr>
        <w:spacing w:line="480" w:lineRule="auto"/>
        <w:rPr>
          <w:ins w:id="93" w:author="Alexander Bodycoat" w:date="2018-05-10T21:10:00Z"/>
          <w:rFonts w:ascii="Times New Roman" w:hAnsi="Times New Roman" w:cs="Times New Roman"/>
          <w:sz w:val="24"/>
          <w:szCs w:val="24"/>
        </w:rPr>
      </w:pPr>
    </w:p>
    <w:p w14:paraId="4515611E" w14:textId="603B9A9B" w:rsidR="007642D1" w:rsidRDefault="007642D1" w:rsidP="00333890">
      <w:pPr>
        <w:spacing w:line="480" w:lineRule="auto"/>
        <w:rPr>
          <w:ins w:id="94" w:author="Alexander Bodycoat" w:date="2018-05-10T21:10:00Z"/>
          <w:rFonts w:ascii="Times New Roman" w:hAnsi="Times New Roman" w:cs="Times New Roman"/>
          <w:sz w:val="24"/>
          <w:szCs w:val="24"/>
        </w:rPr>
      </w:pPr>
    </w:p>
    <w:p w14:paraId="69A71CEC" w14:textId="4B0D8A29" w:rsidR="007642D1" w:rsidRDefault="007642D1" w:rsidP="00333890">
      <w:pPr>
        <w:spacing w:line="480" w:lineRule="auto"/>
        <w:rPr>
          <w:ins w:id="95" w:author="Alexander Bodycoat" w:date="2018-05-10T21:10:00Z"/>
          <w:rFonts w:ascii="Times New Roman" w:hAnsi="Times New Roman" w:cs="Times New Roman"/>
          <w:sz w:val="24"/>
          <w:szCs w:val="24"/>
        </w:rPr>
      </w:pPr>
    </w:p>
    <w:p w14:paraId="617A2D78" w14:textId="272F47FC" w:rsidR="007642D1" w:rsidRDefault="007642D1" w:rsidP="00333890">
      <w:pPr>
        <w:spacing w:line="480" w:lineRule="auto"/>
        <w:rPr>
          <w:ins w:id="96" w:author="Alexander Bodycoat" w:date="2018-05-10T21:10:00Z"/>
          <w:rFonts w:ascii="Times New Roman" w:hAnsi="Times New Roman" w:cs="Times New Roman"/>
          <w:sz w:val="24"/>
          <w:szCs w:val="24"/>
        </w:rPr>
      </w:pPr>
    </w:p>
    <w:p w14:paraId="5BE95DE5" w14:textId="22C401BF" w:rsidR="007642D1" w:rsidRDefault="007642D1" w:rsidP="00333890">
      <w:pPr>
        <w:spacing w:line="480" w:lineRule="auto"/>
        <w:rPr>
          <w:ins w:id="97" w:author="Alexander Bodycoat" w:date="2018-05-10T21:10:00Z"/>
          <w:rFonts w:ascii="Times New Roman" w:hAnsi="Times New Roman" w:cs="Times New Roman"/>
          <w:sz w:val="24"/>
          <w:szCs w:val="24"/>
        </w:rPr>
      </w:pPr>
    </w:p>
    <w:p w14:paraId="1A849471" w14:textId="5C320393" w:rsidR="007642D1" w:rsidRDefault="007642D1" w:rsidP="00333890">
      <w:pPr>
        <w:spacing w:line="480" w:lineRule="auto"/>
        <w:rPr>
          <w:ins w:id="98" w:author="Alexander Bodycoat" w:date="2018-05-10T21:26:00Z"/>
          <w:rFonts w:ascii="Times New Roman" w:hAnsi="Times New Roman" w:cs="Times New Roman"/>
          <w:sz w:val="24"/>
          <w:szCs w:val="24"/>
        </w:rPr>
      </w:pPr>
    </w:p>
    <w:p w14:paraId="05C00489" w14:textId="77777777" w:rsidR="00F7561F" w:rsidRDefault="00F7561F" w:rsidP="00333890">
      <w:pPr>
        <w:spacing w:line="480" w:lineRule="auto"/>
        <w:rPr>
          <w:rFonts w:ascii="Times New Roman" w:hAnsi="Times New Roman" w:cs="Times New Roman"/>
          <w:sz w:val="24"/>
          <w:szCs w:val="24"/>
        </w:rPr>
      </w:pPr>
    </w:p>
    <w:p w14:paraId="39E44C02" w14:textId="0644C02C" w:rsidR="00B356E8" w:rsidDel="007642D1" w:rsidRDefault="00B356E8" w:rsidP="00333890">
      <w:pPr>
        <w:spacing w:line="480" w:lineRule="auto"/>
        <w:rPr>
          <w:del w:id="99" w:author="Alexander Bodycoat" w:date="2018-05-10T21:07:00Z"/>
          <w:rFonts w:ascii="Times New Roman" w:hAnsi="Times New Roman" w:cs="Times New Roman"/>
          <w:sz w:val="24"/>
          <w:szCs w:val="24"/>
        </w:rPr>
      </w:pPr>
    </w:p>
    <w:p w14:paraId="168D0A7D" w14:textId="3BD82139" w:rsidR="00B356E8" w:rsidDel="007642D1" w:rsidRDefault="00B356E8" w:rsidP="00333890">
      <w:pPr>
        <w:spacing w:line="480" w:lineRule="auto"/>
        <w:rPr>
          <w:del w:id="100" w:author="Alexander Bodycoat" w:date="2018-05-10T21:07:00Z"/>
          <w:rFonts w:ascii="Times New Roman" w:hAnsi="Times New Roman" w:cs="Times New Roman"/>
          <w:sz w:val="24"/>
          <w:szCs w:val="24"/>
        </w:rPr>
      </w:pPr>
    </w:p>
    <w:p w14:paraId="6D7F49F1" w14:textId="47449245" w:rsidR="00B356E8" w:rsidDel="007642D1" w:rsidRDefault="00B356E8" w:rsidP="00333890">
      <w:pPr>
        <w:spacing w:line="480" w:lineRule="auto"/>
        <w:rPr>
          <w:del w:id="101" w:author="Alexander Bodycoat" w:date="2018-05-10T21:07:00Z"/>
          <w:rFonts w:ascii="Times New Roman" w:hAnsi="Times New Roman" w:cs="Times New Roman"/>
          <w:sz w:val="24"/>
          <w:szCs w:val="24"/>
        </w:rPr>
      </w:pPr>
    </w:p>
    <w:p w14:paraId="2CAC3450" w14:textId="655FB355" w:rsidR="00B356E8" w:rsidDel="007642D1" w:rsidRDefault="00B356E8" w:rsidP="00333890">
      <w:pPr>
        <w:spacing w:line="480" w:lineRule="auto"/>
        <w:rPr>
          <w:del w:id="102" w:author="Alexander Bodycoat" w:date="2018-05-10T21:07:00Z"/>
          <w:rFonts w:ascii="Times New Roman" w:hAnsi="Times New Roman" w:cs="Times New Roman"/>
          <w:sz w:val="24"/>
          <w:szCs w:val="24"/>
        </w:rPr>
      </w:pPr>
    </w:p>
    <w:p w14:paraId="236FAEA7" w14:textId="0E8C104B" w:rsidR="00B356E8" w:rsidDel="007642D1" w:rsidRDefault="00B356E8" w:rsidP="00333890">
      <w:pPr>
        <w:spacing w:line="480" w:lineRule="auto"/>
        <w:rPr>
          <w:del w:id="103" w:author="Alexander Bodycoat" w:date="2018-05-10T21:07:00Z"/>
          <w:rFonts w:ascii="Times New Roman" w:hAnsi="Times New Roman" w:cs="Times New Roman"/>
          <w:sz w:val="24"/>
          <w:szCs w:val="24"/>
        </w:rPr>
      </w:pPr>
    </w:p>
    <w:p w14:paraId="2E59B5A2" w14:textId="4299DE05" w:rsidR="00B356E8" w:rsidDel="007642D1" w:rsidRDefault="00B356E8" w:rsidP="00333890">
      <w:pPr>
        <w:spacing w:line="480" w:lineRule="auto"/>
        <w:rPr>
          <w:del w:id="104" w:author="Alexander Bodycoat" w:date="2018-05-10T21:07:00Z"/>
          <w:rFonts w:ascii="Times New Roman" w:hAnsi="Times New Roman" w:cs="Times New Roman"/>
          <w:sz w:val="24"/>
          <w:szCs w:val="24"/>
        </w:rPr>
      </w:pPr>
    </w:p>
    <w:p w14:paraId="23E73B50" w14:textId="78DB2933" w:rsidR="00B356E8" w:rsidDel="007642D1" w:rsidRDefault="00B356E8" w:rsidP="00333890">
      <w:pPr>
        <w:spacing w:line="480" w:lineRule="auto"/>
        <w:rPr>
          <w:del w:id="105" w:author="Alexander Bodycoat" w:date="2018-05-10T21:07:00Z"/>
          <w:rFonts w:ascii="Times New Roman" w:hAnsi="Times New Roman" w:cs="Times New Roman"/>
          <w:sz w:val="24"/>
          <w:szCs w:val="24"/>
        </w:rPr>
      </w:pPr>
    </w:p>
    <w:p w14:paraId="0AC89220" w14:textId="4B9A8E32" w:rsidR="00B356E8" w:rsidDel="007642D1" w:rsidRDefault="00B356E8" w:rsidP="00333890">
      <w:pPr>
        <w:spacing w:line="480" w:lineRule="auto"/>
        <w:rPr>
          <w:del w:id="106" w:author="Alexander Bodycoat" w:date="2018-05-10T21:07:00Z"/>
          <w:rFonts w:ascii="Times New Roman" w:hAnsi="Times New Roman" w:cs="Times New Roman"/>
          <w:sz w:val="24"/>
          <w:szCs w:val="24"/>
        </w:rPr>
      </w:pPr>
    </w:p>
    <w:p w14:paraId="034DF354" w14:textId="607C84DA" w:rsidR="00B356E8" w:rsidDel="007642D1" w:rsidRDefault="00B356E8" w:rsidP="00333890">
      <w:pPr>
        <w:spacing w:line="480" w:lineRule="auto"/>
        <w:rPr>
          <w:del w:id="107" w:author="Alexander Bodycoat" w:date="2018-05-10T21:07:00Z"/>
          <w:rFonts w:ascii="Times New Roman" w:hAnsi="Times New Roman" w:cs="Times New Roman"/>
          <w:sz w:val="24"/>
          <w:szCs w:val="24"/>
        </w:rPr>
      </w:pPr>
    </w:p>
    <w:p w14:paraId="240186E7" w14:textId="69A0FF04" w:rsidR="00B356E8" w:rsidDel="007642D1" w:rsidRDefault="00B356E8" w:rsidP="00333890">
      <w:pPr>
        <w:spacing w:line="480" w:lineRule="auto"/>
        <w:rPr>
          <w:del w:id="108" w:author="Alexander Bodycoat" w:date="2018-05-10T21:07:00Z"/>
          <w:rFonts w:ascii="Times New Roman" w:hAnsi="Times New Roman" w:cs="Times New Roman"/>
          <w:sz w:val="24"/>
          <w:szCs w:val="24"/>
        </w:rPr>
      </w:pPr>
    </w:p>
    <w:p w14:paraId="60643802" w14:textId="7FC592B8" w:rsidR="00B356E8" w:rsidDel="007642D1" w:rsidRDefault="00B356E8" w:rsidP="00333890">
      <w:pPr>
        <w:spacing w:line="480" w:lineRule="auto"/>
        <w:rPr>
          <w:del w:id="109" w:author="Alexander Bodycoat" w:date="2018-05-10T21:07:00Z"/>
          <w:rFonts w:ascii="Times New Roman" w:hAnsi="Times New Roman" w:cs="Times New Roman"/>
          <w:sz w:val="24"/>
          <w:szCs w:val="24"/>
        </w:rPr>
      </w:pPr>
    </w:p>
    <w:p w14:paraId="446FCB34" w14:textId="77777777" w:rsidR="007642D1" w:rsidDel="007642D1" w:rsidRDefault="007642D1" w:rsidP="00333890">
      <w:pPr>
        <w:spacing w:line="480" w:lineRule="auto"/>
        <w:rPr>
          <w:del w:id="110" w:author="Alexander Bodycoat" w:date="2018-05-10T21:07:00Z"/>
          <w:rFonts w:ascii="Times New Roman" w:hAnsi="Times New Roman" w:cs="Times New Roman"/>
          <w:sz w:val="24"/>
          <w:szCs w:val="24"/>
        </w:rPr>
      </w:pPr>
    </w:p>
    <w:p w14:paraId="7D1AE1AB" w14:textId="0A8D2A32" w:rsidR="007427B1" w:rsidRDefault="007427B1" w:rsidP="007427B1">
      <w:pPr>
        <w:spacing w:line="480" w:lineRule="auto"/>
        <w:jc w:val="center"/>
        <w:rPr>
          <w:rFonts w:ascii="Times New Roman" w:hAnsi="Times New Roman" w:cs="Times New Roman"/>
          <w:b/>
          <w:sz w:val="28"/>
          <w:szCs w:val="24"/>
        </w:rPr>
      </w:pPr>
      <w:r w:rsidRPr="007427B1">
        <w:rPr>
          <w:rFonts w:ascii="Times New Roman" w:hAnsi="Times New Roman" w:cs="Times New Roman"/>
          <w:b/>
          <w:sz w:val="28"/>
          <w:szCs w:val="24"/>
        </w:rPr>
        <w:t>Biography</w:t>
      </w:r>
    </w:p>
    <w:p w14:paraId="64987D87" w14:textId="4860C1D7" w:rsidR="007427B1" w:rsidRDefault="007427B1" w:rsidP="007427B1">
      <w:pPr>
        <w:spacing w:line="480" w:lineRule="auto"/>
        <w:rPr>
          <w:rFonts w:ascii="Times New Roman" w:hAnsi="Times New Roman" w:cs="Times New Roman"/>
          <w:szCs w:val="24"/>
        </w:rPr>
      </w:pPr>
      <w:r w:rsidRPr="007427B1">
        <w:rPr>
          <w:rFonts w:ascii="Times New Roman" w:hAnsi="Times New Roman" w:cs="Times New Roman"/>
          <w:szCs w:val="24"/>
        </w:rPr>
        <w:t xml:space="preserve">[1] Charlie Osborne, How Cloudflare uses lava lamps to encrypt the </w:t>
      </w:r>
      <w:proofErr w:type="gramStart"/>
      <w:r w:rsidRPr="007427B1">
        <w:rPr>
          <w:rFonts w:ascii="Times New Roman" w:hAnsi="Times New Roman" w:cs="Times New Roman"/>
          <w:szCs w:val="24"/>
        </w:rPr>
        <w:t xml:space="preserve">Internet,  </w:t>
      </w:r>
      <w:proofErr w:type="spellStart"/>
      <w:r w:rsidRPr="007427B1">
        <w:rPr>
          <w:rFonts w:ascii="Times New Roman" w:hAnsi="Times New Roman" w:cs="Times New Roman"/>
          <w:szCs w:val="24"/>
        </w:rPr>
        <w:t>ZDNe</w:t>
      </w:r>
      <w:proofErr w:type="spellEnd"/>
      <w:proofErr w:type="gramEnd"/>
      <w:r w:rsidRPr="007427B1">
        <w:rPr>
          <w:rFonts w:ascii="Times New Roman" w:hAnsi="Times New Roman" w:cs="Times New Roman"/>
          <w:szCs w:val="24"/>
        </w:rPr>
        <w:t xml:space="preserve">, ZDNet, </w:t>
      </w:r>
      <w:hyperlink r:id="rId10" w:history="1">
        <w:r w:rsidR="00A02FD2" w:rsidRPr="008D292D">
          <w:rPr>
            <w:rStyle w:val="Hyperlink"/>
            <w:rFonts w:ascii="Times New Roman" w:hAnsi="Times New Roman" w:cs="Times New Roman"/>
            <w:szCs w:val="24"/>
          </w:rPr>
          <w:t>http://www.zdnet.com/article/how-lava-lamps-are-used-to-encrypt-the-internet/</w:t>
        </w:r>
      </w:hyperlink>
    </w:p>
    <w:p w14:paraId="44C2EE19" w14:textId="4AF02771" w:rsidR="00A02FD2" w:rsidRDefault="00A02FD2" w:rsidP="007427B1">
      <w:pPr>
        <w:spacing w:line="480" w:lineRule="auto"/>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2</w:t>
      </w:r>
      <w:r w:rsidRPr="00A02FD2">
        <w:rPr>
          <w:rFonts w:ascii="Times New Roman" w:hAnsi="Times New Roman" w:cs="Times New Roman"/>
          <w:szCs w:val="24"/>
        </w:rPr>
        <w:t>]P.</w:t>
      </w:r>
      <w:proofErr w:type="gramEnd"/>
      <w:r w:rsidRPr="00A02FD2">
        <w:rPr>
          <w:rFonts w:ascii="Times New Roman" w:hAnsi="Times New Roman" w:cs="Times New Roman"/>
          <w:szCs w:val="24"/>
        </w:rPr>
        <w:t xml:space="preserve"> </w:t>
      </w:r>
      <w:proofErr w:type="spellStart"/>
      <w:r w:rsidRPr="00A02FD2">
        <w:rPr>
          <w:rFonts w:ascii="Times New Roman" w:hAnsi="Times New Roman" w:cs="Times New Roman"/>
          <w:szCs w:val="24"/>
        </w:rPr>
        <w:t>L'Ecuyer</w:t>
      </w:r>
      <w:proofErr w:type="spellEnd"/>
      <w:r w:rsidRPr="00A02FD2">
        <w:rPr>
          <w:rFonts w:ascii="Times New Roman" w:hAnsi="Times New Roman" w:cs="Times New Roman"/>
          <w:szCs w:val="24"/>
        </w:rPr>
        <w:t xml:space="preserve"> , Efficient and portable combined random number generators, Published </w:t>
      </w:r>
      <w:proofErr w:type="spellStart"/>
      <w:r w:rsidRPr="00A02FD2">
        <w:rPr>
          <w:rFonts w:ascii="Times New Roman" w:hAnsi="Times New Roman" w:cs="Times New Roman"/>
          <w:szCs w:val="24"/>
        </w:rPr>
        <w:t>in:Communications</w:t>
      </w:r>
      <w:proofErr w:type="spellEnd"/>
      <w:r w:rsidRPr="00A02FD2">
        <w:rPr>
          <w:rFonts w:ascii="Times New Roman" w:hAnsi="Times New Roman" w:cs="Times New Roman"/>
          <w:szCs w:val="24"/>
        </w:rPr>
        <w:t xml:space="preserve"> of the ACM CACM Homepage archive, Volume 31 Issue 6, June 1988, Pages 742-751, </w:t>
      </w:r>
      <w:hyperlink r:id="rId11" w:history="1">
        <w:r w:rsidRPr="008D292D">
          <w:rPr>
            <w:rStyle w:val="Hyperlink"/>
            <w:rFonts w:ascii="Times New Roman" w:hAnsi="Times New Roman" w:cs="Times New Roman"/>
            <w:szCs w:val="24"/>
          </w:rPr>
          <w:t>https://dl.acm.org/citation.cfm?id=62969</w:t>
        </w:r>
      </w:hyperlink>
    </w:p>
    <w:p w14:paraId="24D69082" w14:textId="2D6A2B36" w:rsidR="00A02FD2" w:rsidRDefault="006547BD" w:rsidP="007427B1">
      <w:pPr>
        <w:spacing w:line="480" w:lineRule="auto"/>
        <w:rPr>
          <w:rFonts w:ascii="Times New Roman" w:hAnsi="Times New Roman" w:cs="Times New Roman"/>
          <w:szCs w:val="24"/>
        </w:rPr>
      </w:pPr>
      <w:r>
        <w:rPr>
          <w:rFonts w:ascii="Times New Roman" w:hAnsi="Times New Roman" w:cs="Times New Roman"/>
          <w:szCs w:val="24"/>
        </w:rPr>
        <w:t>[3]</w:t>
      </w:r>
      <w:r w:rsidRPr="006547BD">
        <w:t xml:space="preserve"> </w:t>
      </w:r>
      <w:proofErr w:type="spellStart"/>
      <w:r w:rsidRPr="006547BD">
        <w:rPr>
          <w:rFonts w:ascii="Times New Roman" w:hAnsi="Times New Roman" w:cs="Times New Roman"/>
          <w:szCs w:val="24"/>
        </w:rPr>
        <w:t>Frequenz</w:t>
      </w:r>
      <w:proofErr w:type="spellEnd"/>
      <w:r w:rsidRPr="006547BD">
        <w:rPr>
          <w:rFonts w:ascii="Times New Roman" w:hAnsi="Times New Roman" w:cs="Times New Roman"/>
          <w:szCs w:val="24"/>
        </w:rPr>
        <w:t>, Volume 39, Issue 7-8, Pages 187–190, ISSN (Online) 2191-6349, ISSN (Print) 0016-1136, DOI: https://doi.org/10.1515/FREQ.1985.39.7-8.187.</w:t>
      </w:r>
    </w:p>
    <w:p w14:paraId="1B2A391A" w14:textId="0328F536" w:rsidR="00A02FD2" w:rsidRDefault="006547BD" w:rsidP="006547BD">
      <w:pPr>
        <w:spacing w:line="480" w:lineRule="auto"/>
        <w:rPr>
          <w:rFonts w:ascii="Times New Roman" w:hAnsi="Times New Roman" w:cs="Times New Roman"/>
          <w:szCs w:val="24"/>
        </w:rPr>
      </w:pPr>
      <w:r>
        <w:rPr>
          <w:rFonts w:ascii="Times New Roman" w:hAnsi="Times New Roman" w:cs="Times New Roman"/>
          <w:szCs w:val="24"/>
        </w:rPr>
        <w:t>[4]</w:t>
      </w:r>
      <w:r w:rsidRPr="006547BD">
        <w:t xml:space="preserve"> </w:t>
      </w:r>
      <w:r w:rsidRPr="006547BD">
        <w:rPr>
          <w:rFonts w:ascii="Times New Roman" w:hAnsi="Times New Roman" w:cs="Times New Roman"/>
          <w:szCs w:val="24"/>
        </w:rPr>
        <w:t>Practical Random Number Generation in Software</w:t>
      </w:r>
      <w:r>
        <w:rPr>
          <w:rFonts w:ascii="Times New Roman" w:hAnsi="Times New Roman" w:cs="Times New Roman"/>
          <w:szCs w:val="24"/>
        </w:rPr>
        <w:t xml:space="preserve">, </w:t>
      </w:r>
      <w:r w:rsidRPr="006547BD">
        <w:rPr>
          <w:rFonts w:ascii="Times New Roman" w:hAnsi="Times New Roman" w:cs="Times New Roman"/>
          <w:szCs w:val="24"/>
        </w:rPr>
        <w:t xml:space="preserve">John </w:t>
      </w:r>
      <w:proofErr w:type="spellStart"/>
      <w:r w:rsidRPr="006547BD">
        <w:rPr>
          <w:rFonts w:ascii="Times New Roman" w:hAnsi="Times New Roman" w:cs="Times New Roman"/>
          <w:szCs w:val="24"/>
        </w:rPr>
        <w:t>Viega</w:t>
      </w:r>
      <w:proofErr w:type="spellEnd"/>
      <w:r>
        <w:rPr>
          <w:rFonts w:ascii="Times New Roman" w:hAnsi="Times New Roman" w:cs="Times New Roman"/>
          <w:szCs w:val="24"/>
        </w:rPr>
        <w:t xml:space="preserve">, </w:t>
      </w:r>
      <w:r w:rsidRPr="006547BD">
        <w:rPr>
          <w:rFonts w:ascii="Times New Roman" w:hAnsi="Times New Roman" w:cs="Times New Roman"/>
          <w:szCs w:val="24"/>
        </w:rPr>
        <w:t>Virginia Tech</w:t>
      </w:r>
      <w:r>
        <w:rPr>
          <w:rFonts w:ascii="Times New Roman" w:hAnsi="Times New Roman" w:cs="Times New Roman"/>
          <w:szCs w:val="24"/>
        </w:rPr>
        <w:t xml:space="preserve">, </w:t>
      </w:r>
      <w:hyperlink r:id="rId12" w:history="1">
        <w:r w:rsidRPr="008D292D">
          <w:rPr>
            <w:rStyle w:val="Hyperlink"/>
            <w:rFonts w:ascii="Times New Roman" w:hAnsi="Times New Roman" w:cs="Times New Roman"/>
            <w:szCs w:val="24"/>
          </w:rPr>
          <w:t>viega@list.org</w:t>
        </w:r>
      </w:hyperlink>
      <w:r>
        <w:rPr>
          <w:rFonts w:ascii="Times New Roman" w:hAnsi="Times New Roman" w:cs="Times New Roman"/>
          <w:szCs w:val="24"/>
        </w:rPr>
        <w:t xml:space="preserve">, </w:t>
      </w:r>
      <w:r w:rsidRPr="006547BD">
        <w:rPr>
          <w:rFonts w:ascii="Times New Roman" w:hAnsi="Times New Roman" w:cs="Times New Roman"/>
          <w:szCs w:val="24"/>
        </w:rPr>
        <w:t>https://www.acsac.org/2003/papers/79.pdf</w:t>
      </w:r>
    </w:p>
    <w:p w14:paraId="23F8F532" w14:textId="74A5C9BB" w:rsidR="00A02FD2" w:rsidRDefault="00B356E8" w:rsidP="00B356E8">
      <w:pPr>
        <w:spacing w:line="480" w:lineRule="auto"/>
        <w:rPr>
          <w:rFonts w:ascii="Times New Roman" w:hAnsi="Times New Roman" w:cs="Times New Roman"/>
          <w:szCs w:val="24"/>
        </w:rPr>
      </w:pPr>
      <w:r>
        <w:rPr>
          <w:rFonts w:ascii="Times New Roman" w:hAnsi="Times New Roman" w:cs="Times New Roman"/>
          <w:szCs w:val="24"/>
        </w:rPr>
        <w:t>[5]</w:t>
      </w:r>
      <w:r w:rsidRPr="00B356E8">
        <w:t xml:space="preserve"> </w:t>
      </w:r>
      <w:r w:rsidRPr="00B356E8">
        <w:rPr>
          <w:rFonts w:ascii="Times New Roman" w:hAnsi="Times New Roman" w:cs="Times New Roman"/>
          <w:szCs w:val="24"/>
        </w:rPr>
        <w:t>Pseudo Random Number</w:t>
      </w:r>
      <w:r>
        <w:rPr>
          <w:rFonts w:ascii="Times New Roman" w:hAnsi="Times New Roman" w:cs="Times New Roman"/>
          <w:szCs w:val="24"/>
        </w:rPr>
        <w:t xml:space="preserve"> </w:t>
      </w:r>
      <w:r w:rsidRPr="00B356E8">
        <w:rPr>
          <w:rFonts w:ascii="Times New Roman" w:hAnsi="Times New Roman" w:cs="Times New Roman"/>
          <w:szCs w:val="24"/>
        </w:rPr>
        <w:t>Generators in Programming</w:t>
      </w:r>
      <w:r>
        <w:rPr>
          <w:rFonts w:ascii="Times New Roman" w:hAnsi="Times New Roman" w:cs="Times New Roman"/>
          <w:szCs w:val="24"/>
        </w:rPr>
        <w:t xml:space="preserve"> </w:t>
      </w:r>
      <w:r w:rsidRPr="00B356E8">
        <w:rPr>
          <w:rFonts w:ascii="Times New Roman" w:hAnsi="Times New Roman" w:cs="Times New Roman"/>
          <w:szCs w:val="24"/>
        </w:rPr>
        <w:t>Languages</w:t>
      </w:r>
      <w:r>
        <w:rPr>
          <w:rFonts w:ascii="Times New Roman" w:hAnsi="Times New Roman" w:cs="Times New Roman"/>
          <w:szCs w:val="24"/>
        </w:rPr>
        <w:t xml:space="preserve">, </w:t>
      </w:r>
      <w:r w:rsidRPr="00B356E8">
        <w:rPr>
          <w:rFonts w:ascii="Times New Roman" w:hAnsi="Times New Roman" w:cs="Times New Roman"/>
          <w:szCs w:val="24"/>
        </w:rPr>
        <w:t>Aviv Sinai</w:t>
      </w:r>
      <w:r>
        <w:rPr>
          <w:rFonts w:ascii="Times New Roman" w:hAnsi="Times New Roman" w:cs="Times New Roman"/>
          <w:szCs w:val="24"/>
        </w:rPr>
        <w:t xml:space="preserve">, </w:t>
      </w:r>
      <w:r w:rsidRPr="00B356E8">
        <w:rPr>
          <w:rFonts w:ascii="Times New Roman" w:hAnsi="Times New Roman" w:cs="Times New Roman"/>
          <w:szCs w:val="24"/>
        </w:rPr>
        <w:t xml:space="preserve">The Interdisciplinary Center, </w:t>
      </w:r>
      <w:proofErr w:type="spellStart"/>
      <w:r w:rsidRPr="00B356E8">
        <w:rPr>
          <w:rFonts w:ascii="Times New Roman" w:hAnsi="Times New Roman" w:cs="Times New Roman"/>
          <w:szCs w:val="24"/>
        </w:rPr>
        <w:t>Herzlia</w:t>
      </w:r>
      <w:proofErr w:type="spellEnd"/>
      <w:r>
        <w:rPr>
          <w:rFonts w:ascii="Times New Roman" w:hAnsi="Times New Roman" w:cs="Times New Roman"/>
          <w:szCs w:val="24"/>
        </w:rPr>
        <w:t xml:space="preserve"> </w:t>
      </w:r>
      <w:proofErr w:type="spellStart"/>
      <w:r w:rsidRPr="00B356E8">
        <w:rPr>
          <w:rFonts w:ascii="Times New Roman" w:hAnsi="Times New Roman" w:cs="Times New Roman"/>
          <w:szCs w:val="24"/>
        </w:rPr>
        <w:t>Efi</w:t>
      </w:r>
      <w:proofErr w:type="spellEnd"/>
      <w:r w:rsidRPr="00B356E8">
        <w:rPr>
          <w:rFonts w:ascii="Times New Roman" w:hAnsi="Times New Roman" w:cs="Times New Roman"/>
          <w:szCs w:val="24"/>
        </w:rPr>
        <w:t xml:space="preserve"> </w:t>
      </w:r>
      <w:proofErr w:type="spellStart"/>
      <w:r w:rsidRPr="00B356E8">
        <w:rPr>
          <w:rFonts w:ascii="Times New Roman" w:hAnsi="Times New Roman" w:cs="Times New Roman"/>
          <w:szCs w:val="24"/>
        </w:rPr>
        <w:t>Arazi</w:t>
      </w:r>
      <w:proofErr w:type="spellEnd"/>
      <w:r w:rsidRPr="00B356E8">
        <w:rPr>
          <w:rFonts w:ascii="Times New Roman" w:hAnsi="Times New Roman" w:cs="Times New Roman"/>
          <w:szCs w:val="24"/>
        </w:rPr>
        <w:t xml:space="preserve"> School of Computer Science</w:t>
      </w:r>
      <w:r>
        <w:rPr>
          <w:rFonts w:ascii="Times New Roman" w:hAnsi="Times New Roman" w:cs="Times New Roman"/>
          <w:szCs w:val="24"/>
        </w:rPr>
        <w:t>,</w:t>
      </w:r>
      <w:r>
        <w:t xml:space="preserve"> </w:t>
      </w:r>
      <w:hyperlink r:id="rId13" w:history="1">
        <w:r w:rsidRPr="008D292D">
          <w:rPr>
            <w:rStyle w:val="Hyperlink"/>
            <w:rFonts w:ascii="Times New Roman" w:hAnsi="Times New Roman" w:cs="Times New Roman"/>
            <w:szCs w:val="24"/>
          </w:rPr>
          <w:t>http://portal.idc.ac.il/en/schools/cs/research/documents/sinai_2011.pdf</w:t>
        </w:r>
      </w:hyperlink>
    </w:p>
    <w:p w14:paraId="1738F064" w14:textId="652C89C4" w:rsidR="00B356E8" w:rsidRDefault="00B356E8" w:rsidP="00B356E8">
      <w:pPr>
        <w:spacing w:line="480" w:lineRule="auto"/>
        <w:rPr>
          <w:rFonts w:ascii="Times New Roman" w:hAnsi="Times New Roman" w:cs="Times New Roman"/>
          <w:szCs w:val="24"/>
        </w:rPr>
      </w:pPr>
      <w:r>
        <w:rPr>
          <w:rFonts w:ascii="Times New Roman" w:hAnsi="Times New Roman" w:cs="Times New Roman"/>
          <w:szCs w:val="24"/>
        </w:rPr>
        <w:t>[6]</w:t>
      </w:r>
      <w:r w:rsidRPr="00B356E8">
        <w:t xml:space="preserve"> </w:t>
      </w:r>
      <w:r w:rsidRPr="00B356E8">
        <w:rPr>
          <w:rFonts w:ascii="Times New Roman" w:hAnsi="Times New Roman" w:cs="Times New Roman"/>
          <w:szCs w:val="24"/>
        </w:rPr>
        <w:t xml:space="preserve">Andrei </w:t>
      </w:r>
      <w:proofErr w:type="spellStart"/>
      <w:r w:rsidRPr="00B356E8">
        <w:rPr>
          <w:rFonts w:ascii="Times New Roman" w:hAnsi="Times New Roman" w:cs="Times New Roman"/>
          <w:szCs w:val="24"/>
        </w:rPr>
        <w:t>Marghescu</w:t>
      </w:r>
      <w:proofErr w:type="spellEnd"/>
      <w:r>
        <w:rPr>
          <w:rFonts w:ascii="Times New Roman" w:hAnsi="Times New Roman" w:cs="Times New Roman"/>
          <w:szCs w:val="24"/>
        </w:rPr>
        <w:t xml:space="preserve">, </w:t>
      </w:r>
      <w:r w:rsidRPr="00B356E8">
        <w:rPr>
          <w:rFonts w:ascii="Times New Roman" w:hAnsi="Times New Roman" w:cs="Times New Roman"/>
          <w:szCs w:val="24"/>
        </w:rPr>
        <w:t>“</w:t>
      </w:r>
      <w:proofErr w:type="spellStart"/>
      <w:r w:rsidRPr="00B356E8">
        <w:rPr>
          <w:rFonts w:ascii="Times New Roman" w:hAnsi="Times New Roman" w:cs="Times New Roman"/>
          <w:szCs w:val="24"/>
        </w:rPr>
        <w:t>Politehnica</w:t>
      </w:r>
      <w:proofErr w:type="spellEnd"/>
      <w:r w:rsidRPr="00B356E8">
        <w:rPr>
          <w:rFonts w:ascii="Times New Roman" w:hAnsi="Times New Roman" w:cs="Times New Roman"/>
          <w:szCs w:val="24"/>
        </w:rPr>
        <w:t>” University of Bucharest, CETTI, Romania</w:t>
      </w:r>
      <w:r>
        <w:rPr>
          <w:rFonts w:ascii="Times New Roman" w:hAnsi="Times New Roman" w:cs="Times New Roman"/>
          <w:szCs w:val="24"/>
        </w:rPr>
        <w:t xml:space="preserve">, </w:t>
      </w:r>
      <w:r w:rsidRPr="00B356E8">
        <w:rPr>
          <w:rFonts w:ascii="Times New Roman" w:hAnsi="Times New Roman" w:cs="Times New Roman"/>
          <w:szCs w:val="24"/>
        </w:rPr>
        <w:t xml:space="preserve">Paul </w:t>
      </w:r>
      <w:proofErr w:type="spellStart"/>
      <w:r w:rsidRPr="00B356E8">
        <w:rPr>
          <w:rFonts w:ascii="Times New Roman" w:hAnsi="Times New Roman" w:cs="Times New Roman"/>
          <w:szCs w:val="24"/>
        </w:rPr>
        <w:t>Svasta</w:t>
      </w:r>
      <w:proofErr w:type="spellEnd"/>
      <w:r>
        <w:rPr>
          <w:rFonts w:ascii="Times New Roman" w:hAnsi="Times New Roman" w:cs="Times New Roman"/>
          <w:szCs w:val="24"/>
        </w:rPr>
        <w:t xml:space="preserve"> </w:t>
      </w:r>
      <w:r w:rsidRPr="00B356E8">
        <w:rPr>
          <w:rFonts w:ascii="Times New Roman" w:hAnsi="Times New Roman" w:cs="Times New Roman"/>
          <w:szCs w:val="24"/>
        </w:rPr>
        <w:t>“</w:t>
      </w:r>
      <w:proofErr w:type="spellStart"/>
      <w:r w:rsidRPr="00B356E8">
        <w:rPr>
          <w:rFonts w:ascii="Times New Roman" w:hAnsi="Times New Roman" w:cs="Times New Roman"/>
          <w:szCs w:val="24"/>
        </w:rPr>
        <w:t>Politehnica</w:t>
      </w:r>
      <w:proofErr w:type="spellEnd"/>
      <w:r w:rsidRPr="00B356E8">
        <w:rPr>
          <w:rFonts w:ascii="Times New Roman" w:hAnsi="Times New Roman" w:cs="Times New Roman"/>
          <w:szCs w:val="24"/>
        </w:rPr>
        <w:t>” University of Bucharest, CETTI, Romania</w:t>
      </w:r>
      <w:r>
        <w:rPr>
          <w:rFonts w:ascii="Times New Roman" w:hAnsi="Times New Roman" w:cs="Times New Roman"/>
          <w:szCs w:val="24"/>
        </w:rPr>
        <w:t xml:space="preserve">, </w:t>
      </w:r>
      <w:r w:rsidRPr="00B356E8">
        <w:rPr>
          <w:rFonts w:ascii="Times New Roman" w:hAnsi="Times New Roman" w:cs="Times New Roman"/>
          <w:szCs w:val="24"/>
        </w:rPr>
        <w:t>Design and Technology in Electronic Packaging (SIITME), 2015 IEEE 21st International Symposium</w:t>
      </w:r>
      <w:r>
        <w:rPr>
          <w:rFonts w:ascii="Times New Roman" w:hAnsi="Times New Roman" w:cs="Times New Roman"/>
          <w:szCs w:val="24"/>
        </w:rPr>
        <w:t xml:space="preserve">, </w:t>
      </w:r>
      <w:hyperlink r:id="rId14" w:history="1">
        <w:r w:rsidR="00221DD6" w:rsidRPr="008D292D">
          <w:rPr>
            <w:rStyle w:val="Hyperlink"/>
            <w:rFonts w:ascii="Times New Roman" w:hAnsi="Times New Roman" w:cs="Times New Roman"/>
            <w:szCs w:val="24"/>
          </w:rPr>
          <w:t>https://ieeexplore.ieee.org/document/7342346/</w:t>
        </w:r>
      </w:hyperlink>
    </w:p>
    <w:p w14:paraId="3A1C68E1" w14:textId="0884CD34" w:rsidR="00221DD6" w:rsidRDefault="00221DD6" w:rsidP="00B356E8">
      <w:pPr>
        <w:spacing w:line="480" w:lineRule="auto"/>
        <w:rPr>
          <w:rFonts w:ascii="Times New Roman" w:hAnsi="Times New Roman" w:cs="Times New Roman"/>
          <w:szCs w:val="24"/>
        </w:rPr>
      </w:pPr>
      <w:r>
        <w:rPr>
          <w:rFonts w:ascii="Times New Roman" w:hAnsi="Times New Roman" w:cs="Times New Roman"/>
          <w:szCs w:val="24"/>
        </w:rPr>
        <w:t>[7]</w:t>
      </w:r>
      <w:r w:rsidRPr="00221DD6">
        <w:t xml:space="preserve"> </w:t>
      </w:r>
      <w:r w:rsidRPr="00221DD6">
        <w:rPr>
          <w:rFonts w:ascii="Times New Roman" w:hAnsi="Times New Roman" w:cs="Times New Roman"/>
          <w:szCs w:val="24"/>
        </w:rPr>
        <w:t xml:space="preserve">Schulz M-A, </w:t>
      </w:r>
      <w:proofErr w:type="spellStart"/>
      <w:r w:rsidRPr="00221DD6">
        <w:rPr>
          <w:rFonts w:ascii="Times New Roman" w:hAnsi="Times New Roman" w:cs="Times New Roman"/>
          <w:szCs w:val="24"/>
        </w:rPr>
        <w:t>Schmalbach</w:t>
      </w:r>
      <w:proofErr w:type="spellEnd"/>
      <w:r w:rsidRPr="00221DD6">
        <w:rPr>
          <w:rFonts w:ascii="Times New Roman" w:hAnsi="Times New Roman" w:cs="Times New Roman"/>
          <w:szCs w:val="24"/>
        </w:rPr>
        <w:t xml:space="preserve"> B, Brugger P, Witt K (2012) </w:t>
      </w:r>
      <w:proofErr w:type="spellStart"/>
      <w:r w:rsidRPr="00221DD6">
        <w:rPr>
          <w:rFonts w:ascii="Times New Roman" w:hAnsi="Times New Roman" w:cs="Times New Roman"/>
          <w:szCs w:val="24"/>
        </w:rPr>
        <w:t>Analysing</w:t>
      </w:r>
      <w:proofErr w:type="spellEnd"/>
      <w:r w:rsidRPr="00221DD6">
        <w:rPr>
          <w:rFonts w:ascii="Times New Roman" w:hAnsi="Times New Roman" w:cs="Times New Roman"/>
          <w:szCs w:val="24"/>
        </w:rPr>
        <w:t xml:space="preserve"> Humanly Generated Random </w:t>
      </w:r>
      <w:bookmarkStart w:id="111" w:name="_GoBack"/>
      <w:bookmarkEnd w:id="111"/>
      <w:r w:rsidRPr="00221DD6">
        <w:rPr>
          <w:rFonts w:ascii="Times New Roman" w:hAnsi="Times New Roman" w:cs="Times New Roman"/>
          <w:szCs w:val="24"/>
        </w:rPr>
        <w:t xml:space="preserve">Number Sequences: A Pattern-Based Approach. </w:t>
      </w:r>
      <w:proofErr w:type="spellStart"/>
      <w:r w:rsidRPr="00221DD6">
        <w:rPr>
          <w:rFonts w:ascii="Times New Roman" w:hAnsi="Times New Roman" w:cs="Times New Roman"/>
          <w:szCs w:val="24"/>
        </w:rPr>
        <w:t>PLoS</w:t>
      </w:r>
      <w:proofErr w:type="spellEnd"/>
      <w:r w:rsidRPr="00221DD6">
        <w:rPr>
          <w:rFonts w:ascii="Times New Roman" w:hAnsi="Times New Roman" w:cs="Times New Roman"/>
          <w:szCs w:val="24"/>
        </w:rPr>
        <w:t xml:space="preserve"> ONE 7(7): e41531. </w:t>
      </w:r>
      <w:hyperlink r:id="rId15" w:history="1">
        <w:r w:rsidR="006D0843" w:rsidRPr="008D292D">
          <w:rPr>
            <w:rStyle w:val="Hyperlink"/>
            <w:rFonts w:ascii="Times New Roman" w:hAnsi="Times New Roman" w:cs="Times New Roman"/>
            <w:szCs w:val="24"/>
          </w:rPr>
          <w:t>https://doi.org/10.1371/journal.pone.0041531</w:t>
        </w:r>
      </w:hyperlink>
    </w:p>
    <w:p w14:paraId="20E27803" w14:textId="67EC3071" w:rsidR="006D0843" w:rsidRDefault="006D0843" w:rsidP="006D0843">
      <w:pPr>
        <w:spacing w:line="480" w:lineRule="auto"/>
        <w:rPr>
          <w:ins w:id="112" w:author="Alexander Bodycoat" w:date="2018-05-10T21:21:00Z"/>
          <w:rFonts w:ascii="Times New Roman" w:hAnsi="Times New Roman" w:cs="Times New Roman"/>
          <w:szCs w:val="24"/>
        </w:rPr>
      </w:pPr>
      <w:r>
        <w:rPr>
          <w:rFonts w:ascii="Times New Roman" w:hAnsi="Times New Roman" w:cs="Times New Roman"/>
          <w:szCs w:val="24"/>
        </w:rPr>
        <w:t>[8]</w:t>
      </w:r>
      <w:r w:rsidRPr="006D0843">
        <w:t xml:space="preserve"> </w:t>
      </w:r>
      <w:r w:rsidRPr="006D0843">
        <w:rPr>
          <w:rFonts w:ascii="Times New Roman" w:hAnsi="Times New Roman" w:cs="Times New Roman"/>
          <w:szCs w:val="24"/>
        </w:rPr>
        <w:t>Statistical Testing of Random Number Generators</w:t>
      </w:r>
      <w:r>
        <w:rPr>
          <w:rFonts w:ascii="Times New Roman" w:hAnsi="Times New Roman" w:cs="Times New Roman"/>
          <w:szCs w:val="24"/>
        </w:rPr>
        <w:t xml:space="preserve">, </w:t>
      </w:r>
      <w:r w:rsidRPr="006D0843">
        <w:rPr>
          <w:rFonts w:ascii="Times New Roman" w:hAnsi="Times New Roman" w:cs="Times New Roman"/>
          <w:szCs w:val="24"/>
        </w:rPr>
        <w:t>Juan Soto</w:t>
      </w:r>
      <w:r>
        <w:rPr>
          <w:rFonts w:ascii="Times New Roman" w:hAnsi="Times New Roman" w:cs="Times New Roman"/>
          <w:szCs w:val="24"/>
        </w:rPr>
        <w:t xml:space="preserve">, </w:t>
      </w:r>
      <w:r w:rsidRPr="006D0843">
        <w:rPr>
          <w:rFonts w:ascii="Times New Roman" w:hAnsi="Times New Roman" w:cs="Times New Roman"/>
          <w:szCs w:val="24"/>
        </w:rPr>
        <w:t>National Institute of Standards &amp; Technology</w:t>
      </w:r>
      <w:r>
        <w:rPr>
          <w:rFonts w:ascii="Times New Roman" w:hAnsi="Times New Roman" w:cs="Times New Roman"/>
          <w:szCs w:val="24"/>
        </w:rPr>
        <w:t xml:space="preserve">, </w:t>
      </w:r>
      <w:ins w:id="113" w:author="Alexander Bodycoat" w:date="2018-05-10T21:10:00Z">
        <w:r w:rsidR="007642D1">
          <w:rPr>
            <w:rFonts w:ascii="Times New Roman" w:hAnsi="Times New Roman" w:cs="Times New Roman"/>
            <w:szCs w:val="24"/>
          </w:rPr>
          <w:fldChar w:fldCharType="begin"/>
        </w:r>
        <w:r w:rsidR="007642D1">
          <w:rPr>
            <w:rFonts w:ascii="Times New Roman" w:hAnsi="Times New Roman" w:cs="Times New Roman"/>
            <w:szCs w:val="24"/>
          </w:rPr>
          <w:instrText xml:space="preserve"> HYPERLINK "</w:instrText>
        </w:r>
      </w:ins>
      <w:r w:rsidR="007642D1" w:rsidRPr="006D0843">
        <w:rPr>
          <w:rFonts w:ascii="Times New Roman" w:hAnsi="Times New Roman" w:cs="Times New Roman"/>
          <w:szCs w:val="24"/>
        </w:rPr>
        <w:instrText>https://csrc.nist.gov/csrc/media/publications/conference-paper/1999/10/21/proceedings-of-the-22nd-nissc-1999/documents/papers/p24.pdf</w:instrText>
      </w:r>
      <w:ins w:id="114" w:author="Alexander Bodycoat" w:date="2018-05-10T21:10:00Z">
        <w:r w:rsidR="007642D1">
          <w:rPr>
            <w:rFonts w:ascii="Times New Roman" w:hAnsi="Times New Roman" w:cs="Times New Roman"/>
            <w:szCs w:val="24"/>
          </w:rPr>
          <w:instrText xml:space="preserve">" </w:instrText>
        </w:r>
        <w:r w:rsidR="007642D1">
          <w:rPr>
            <w:rFonts w:ascii="Times New Roman" w:hAnsi="Times New Roman" w:cs="Times New Roman"/>
            <w:szCs w:val="24"/>
          </w:rPr>
          <w:fldChar w:fldCharType="separate"/>
        </w:r>
      </w:ins>
      <w:r w:rsidR="007642D1" w:rsidRPr="00C94845">
        <w:rPr>
          <w:rStyle w:val="Hyperlink"/>
          <w:rFonts w:ascii="Times New Roman" w:hAnsi="Times New Roman" w:cs="Times New Roman"/>
          <w:szCs w:val="24"/>
        </w:rPr>
        <w:t>https://csrc.nist.gov/csrc/media/publications/conference-paper/1999/10/21/proceedings-of-the-22nd-nissc-1999/documents/papers/p24.pdf</w:t>
      </w:r>
      <w:ins w:id="115" w:author="Alexander Bodycoat" w:date="2018-05-10T21:10:00Z">
        <w:r w:rsidR="007642D1">
          <w:rPr>
            <w:rFonts w:ascii="Times New Roman" w:hAnsi="Times New Roman" w:cs="Times New Roman"/>
            <w:szCs w:val="24"/>
          </w:rPr>
          <w:fldChar w:fldCharType="end"/>
        </w:r>
      </w:ins>
    </w:p>
    <w:p w14:paraId="6B0B5FB3" w14:textId="7F2F5616" w:rsidR="007642D1" w:rsidRDefault="007642D1" w:rsidP="006D0843">
      <w:pPr>
        <w:spacing w:line="480" w:lineRule="auto"/>
        <w:rPr>
          <w:ins w:id="116" w:author="Alexander Bodycoat" w:date="2018-05-10T21:10:00Z"/>
          <w:rFonts w:ascii="Times New Roman" w:hAnsi="Times New Roman" w:cs="Times New Roman"/>
          <w:szCs w:val="24"/>
        </w:rPr>
      </w:pPr>
      <w:ins w:id="117" w:author="Alexander Bodycoat" w:date="2018-05-10T21:21:00Z">
        <w:r>
          <w:rPr>
            <w:rFonts w:ascii="Times New Roman" w:hAnsi="Times New Roman" w:cs="Times New Roman"/>
            <w:szCs w:val="24"/>
          </w:rPr>
          <w:lastRenderedPageBreak/>
          <w:t>[9]</w:t>
        </w:r>
        <w:r w:rsidRPr="007642D1">
          <w:t xml:space="preserve"> </w:t>
        </w:r>
        <w:r>
          <w:rPr>
            <w:rFonts w:ascii="Times New Roman" w:hAnsi="Times New Roman" w:cs="Times New Roman"/>
            <w:szCs w:val="24"/>
          </w:rPr>
          <w:fldChar w:fldCharType="begin"/>
        </w:r>
        <w:r>
          <w:rPr>
            <w:rFonts w:ascii="Times New Roman" w:hAnsi="Times New Roman" w:cs="Times New Roman"/>
            <w:szCs w:val="24"/>
          </w:rPr>
          <w:instrText xml:space="preserve"> HYPERLINK "</w:instrText>
        </w:r>
        <w:r w:rsidRPr="007642D1">
          <w:rPr>
            <w:rFonts w:ascii="Times New Roman" w:hAnsi="Times New Roman" w:cs="Times New Roman"/>
            <w:szCs w:val="24"/>
          </w:rPr>
          <w:instrText>http://cristianopi.altervista.org/RaBiGeTe_MT/#updates</w:instrText>
        </w:r>
        <w:r>
          <w:rPr>
            <w:rFonts w:ascii="Times New Roman" w:hAnsi="Times New Roman" w:cs="Times New Roman"/>
            <w:szCs w:val="24"/>
          </w:rPr>
          <w:instrText xml:space="preserve">" </w:instrText>
        </w:r>
        <w:r>
          <w:rPr>
            <w:rFonts w:ascii="Times New Roman" w:hAnsi="Times New Roman" w:cs="Times New Roman"/>
            <w:szCs w:val="24"/>
          </w:rPr>
          <w:fldChar w:fldCharType="separate"/>
        </w:r>
        <w:r w:rsidRPr="00C94845">
          <w:rPr>
            <w:rStyle w:val="Hyperlink"/>
            <w:rFonts w:ascii="Times New Roman" w:hAnsi="Times New Roman" w:cs="Times New Roman"/>
            <w:szCs w:val="24"/>
          </w:rPr>
          <w:t>http://cristianopi.altervista.org/RaBiGeTe_MT/#updates</w:t>
        </w:r>
        <w:r>
          <w:rPr>
            <w:rFonts w:ascii="Times New Roman" w:hAnsi="Times New Roman" w:cs="Times New Roman"/>
            <w:szCs w:val="24"/>
          </w:rPr>
          <w:fldChar w:fldCharType="end"/>
        </w:r>
        <w:r>
          <w:rPr>
            <w:rFonts w:ascii="Times New Roman" w:hAnsi="Times New Roman" w:cs="Times New Roman"/>
            <w:szCs w:val="24"/>
          </w:rPr>
          <w:t xml:space="preserve"> </w:t>
        </w:r>
      </w:ins>
    </w:p>
    <w:p w14:paraId="7D131AC5" w14:textId="77777777" w:rsidR="007642D1" w:rsidRDefault="007642D1" w:rsidP="006D0843">
      <w:pPr>
        <w:spacing w:line="480" w:lineRule="auto"/>
        <w:rPr>
          <w:rFonts w:ascii="Times New Roman" w:hAnsi="Times New Roman" w:cs="Times New Roman"/>
          <w:szCs w:val="24"/>
        </w:rPr>
      </w:pPr>
    </w:p>
    <w:p w14:paraId="4B62DF0C" w14:textId="77777777" w:rsidR="00B356E8" w:rsidRPr="007427B1" w:rsidRDefault="00B356E8" w:rsidP="00B356E8">
      <w:pPr>
        <w:spacing w:line="480" w:lineRule="auto"/>
        <w:rPr>
          <w:rFonts w:ascii="Times New Roman" w:hAnsi="Times New Roman" w:cs="Times New Roman"/>
          <w:szCs w:val="24"/>
        </w:rPr>
      </w:pPr>
    </w:p>
    <w:sectPr w:rsidR="00B356E8" w:rsidRPr="0074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9A53" w14:textId="77777777" w:rsidR="0005427A" w:rsidRDefault="0005427A" w:rsidP="006D0430">
      <w:pPr>
        <w:spacing w:after="0" w:line="240" w:lineRule="auto"/>
      </w:pPr>
      <w:r>
        <w:separator/>
      </w:r>
    </w:p>
  </w:endnote>
  <w:endnote w:type="continuationSeparator" w:id="0">
    <w:p w14:paraId="6E95F7BE" w14:textId="77777777" w:rsidR="0005427A" w:rsidRDefault="0005427A" w:rsidP="006D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34D6E" w14:textId="77777777" w:rsidR="0005427A" w:rsidRDefault="0005427A" w:rsidP="006D0430">
      <w:pPr>
        <w:spacing w:after="0" w:line="240" w:lineRule="auto"/>
      </w:pPr>
      <w:r>
        <w:separator/>
      </w:r>
    </w:p>
  </w:footnote>
  <w:footnote w:type="continuationSeparator" w:id="0">
    <w:p w14:paraId="4F443F62" w14:textId="77777777" w:rsidR="0005427A" w:rsidRDefault="0005427A" w:rsidP="006D043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Bodycoat">
    <w15:presenceInfo w15:providerId="Windows Live" w15:userId="b3076016334ab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D5"/>
    <w:rsid w:val="0005427A"/>
    <w:rsid w:val="00064570"/>
    <w:rsid w:val="00072AE1"/>
    <w:rsid w:val="000F53C2"/>
    <w:rsid w:val="001C2D00"/>
    <w:rsid w:val="001F2EB9"/>
    <w:rsid w:val="00221DD6"/>
    <w:rsid w:val="00262F14"/>
    <w:rsid w:val="00267678"/>
    <w:rsid w:val="0027177C"/>
    <w:rsid w:val="00285470"/>
    <w:rsid w:val="002C2A30"/>
    <w:rsid w:val="002D438E"/>
    <w:rsid w:val="00333890"/>
    <w:rsid w:val="0035658C"/>
    <w:rsid w:val="00380268"/>
    <w:rsid w:val="00464315"/>
    <w:rsid w:val="00481F41"/>
    <w:rsid w:val="004A545B"/>
    <w:rsid w:val="00517085"/>
    <w:rsid w:val="00554B13"/>
    <w:rsid w:val="005A6078"/>
    <w:rsid w:val="005D602E"/>
    <w:rsid w:val="005F0E3B"/>
    <w:rsid w:val="005F374B"/>
    <w:rsid w:val="006547BD"/>
    <w:rsid w:val="00661337"/>
    <w:rsid w:val="006D0430"/>
    <w:rsid w:val="006D0843"/>
    <w:rsid w:val="006D11B3"/>
    <w:rsid w:val="006F7C65"/>
    <w:rsid w:val="007427B1"/>
    <w:rsid w:val="007642D1"/>
    <w:rsid w:val="00883CC5"/>
    <w:rsid w:val="00A02FD2"/>
    <w:rsid w:val="00A25A64"/>
    <w:rsid w:val="00A37A4F"/>
    <w:rsid w:val="00B20FDD"/>
    <w:rsid w:val="00B356E8"/>
    <w:rsid w:val="00D76F74"/>
    <w:rsid w:val="00D943D5"/>
    <w:rsid w:val="00D97225"/>
    <w:rsid w:val="00DC2BB8"/>
    <w:rsid w:val="00DC3968"/>
    <w:rsid w:val="00EA1C45"/>
    <w:rsid w:val="00F37B03"/>
    <w:rsid w:val="00F7561F"/>
    <w:rsid w:val="00F966B9"/>
    <w:rsid w:val="00FD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06C0"/>
  <w15:chartTrackingRefBased/>
  <w15:docId w15:val="{06EB566F-851B-4F67-895B-02580822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53C2"/>
    <w:rPr>
      <w:color w:val="0563C1" w:themeColor="hyperlink"/>
      <w:u w:val="single"/>
    </w:rPr>
  </w:style>
  <w:style w:type="character" w:styleId="UnresolvedMention">
    <w:name w:val="Unresolved Mention"/>
    <w:basedOn w:val="DefaultParagraphFont"/>
    <w:uiPriority w:val="99"/>
    <w:semiHidden/>
    <w:unhideWhenUsed/>
    <w:rsid w:val="000F53C2"/>
    <w:rPr>
      <w:color w:val="808080"/>
      <w:shd w:val="clear" w:color="auto" w:fill="E6E6E6"/>
    </w:rPr>
  </w:style>
  <w:style w:type="paragraph" w:styleId="Header">
    <w:name w:val="header"/>
    <w:basedOn w:val="Normal"/>
    <w:link w:val="HeaderChar"/>
    <w:uiPriority w:val="99"/>
    <w:unhideWhenUsed/>
    <w:rsid w:val="006D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430"/>
  </w:style>
  <w:style w:type="paragraph" w:styleId="Footer">
    <w:name w:val="footer"/>
    <w:basedOn w:val="Normal"/>
    <w:link w:val="FooterChar"/>
    <w:uiPriority w:val="99"/>
    <w:unhideWhenUsed/>
    <w:rsid w:val="006D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409">
      <w:bodyDiv w:val="1"/>
      <w:marLeft w:val="0"/>
      <w:marRight w:val="0"/>
      <w:marTop w:val="0"/>
      <w:marBottom w:val="0"/>
      <w:divBdr>
        <w:top w:val="none" w:sz="0" w:space="0" w:color="auto"/>
        <w:left w:val="none" w:sz="0" w:space="0" w:color="auto"/>
        <w:bottom w:val="none" w:sz="0" w:space="0" w:color="auto"/>
        <w:right w:val="none" w:sz="0" w:space="0" w:color="auto"/>
      </w:divBdr>
    </w:div>
    <w:div w:id="15886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ortal.idc.ac.il/en/schools/cs/research/documents/sinai_2011.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viega@list.org"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l.acm.org/citation.cfm?id=62969" TargetMode="External"/><Relationship Id="rId5" Type="http://schemas.openxmlformats.org/officeDocument/2006/relationships/endnotes" Target="endnotes.xml"/><Relationship Id="rId15" Type="http://schemas.openxmlformats.org/officeDocument/2006/relationships/hyperlink" Target="https://doi.org/10.1371/journal.pone.0041531" TargetMode="External"/><Relationship Id="rId10" Type="http://schemas.openxmlformats.org/officeDocument/2006/relationships/hyperlink" Target="http://www.zdnet.com/article/how-lava-lamps-are-used-to-encrypt-the-interne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ieeexplore.ieee.org/document/7342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Bodycoat</dc:creator>
  <cp:keywords/>
  <dc:description/>
  <cp:lastModifiedBy>Alexander Bodycoat</cp:lastModifiedBy>
  <cp:revision>2</cp:revision>
  <dcterms:created xsi:type="dcterms:W3CDTF">2018-05-11T01:26:00Z</dcterms:created>
  <dcterms:modified xsi:type="dcterms:W3CDTF">2018-05-11T01:26:00Z</dcterms:modified>
</cp:coreProperties>
</file>